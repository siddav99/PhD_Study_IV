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
          <w:b/>
          <w:bCs/>
          <w:sz w:val="28"/>
          <w:szCs w:val="28"/>
        </w:rPr>
      </w:pPr>
      <w:r>
        <w:rPr>
          <w:rFonts w:cs="Calibri" w:cstheme="minorHAnsi"/>
          <w:b/>
          <w:bCs/>
          <w:sz w:val="28"/>
          <w:szCs w:val="28"/>
        </w:rPr>
        <w:t>Interaction of age and sex on post-discharge quality-of-life in adult trauma patients in urban India – a cohort study</w:t>
      </w:r>
    </w:p>
    <w:p>
      <w:pPr>
        <w:pStyle w:val="Normal"/>
        <w:spacing w:lineRule="auto" w:line="240" w:before="240" w:after="0"/>
        <w:rPr>
          <w:rFonts w:eastAsia="Times New Roman" w:cs="Calibri" w:cstheme="minorHAnsi"/>
          <w:sz w:val="24"/>
          <w:szCs w:val="24"/>
          <w:vertAlign w:val="subscript"/>
          <w:lang w:val="en-IN" w:eastAsia="en-GB"/>
        </w:rPr>
      </w:pPr>
      <w:r>
        <w:rPr>
          <w:rFonts w:eastAsia="Times New Roman" w:cs="Calibri" w:cstheme="minorHAnsi"/>
          <w:sz w:val="24"/>
          <w:szCs w:val="24"/>
          <w:lang w:val="en-IN" w:eastAsia="en-GB"/>
        </w:rPr>
        <w:t>Siddarth David</w:t>
      </w:r>
      <w:r>
        <w:rPr>
          <w:rFonts w:eastAsia="Times New Roman" w:cs="Calibri" w:cstheme="minorHAnsi"/>
          <w:sz w:val="24"/>
          <w:szCs w:val="24"/>
          <w:vertAlign w:val="superscript"/>
          <w:lang w:val="en-IN" w:eastAsia="en-GB"/>
        </w:rPr>
        <w:t>a,b*</w:t>
      </w:r>
      <w:r>
        <w:rPr>
          <w:rFonts w:eastAsia="Times New Roman" w:cs="Calibri" w:cstheme="minorHAnsi"/>
          <w:sz w:val="24"/>
          <w:szCs w:val="24"/>
          <w:lang w:val="en-IN" w:eastAsia="en-GB"/>
        </w:rPr>
        <w:t>, Nobhojit Roy</w:t>
      </w:r>
      <w:r>
        <w:rPr>
          <w:rFonts w:eastAsia="Times New Roman" w:cs="Calibri" w:cstheme="minorHAnsi"/>
          <w:sz w:val="24"/>
          <w:szCs w:val="24"/>
          <w:vertAlign w:val="superscript"/>
          <w:lang w:val="en-IN" w:eastAsia="en-GB"/>
        </w:rPr>
        <w:t>a,c</w:t>
      </w:r>
      <w:r>
        <w:rPr>
          <w:rFonts w:eastAsia="Times New Roman" w:cs="Calibri" w:cstheme="minorHAnsi"/>
          <w:sz w:val="24"/>
          <w:szCs w:val="24"/>
          <w:lang w:val="en-IN" w:eastAsia="en-GB"/>
        </w:rPr>
        <w:t>, Cecilia Stålsby Lundborg</w:t>
      </w:r>
      <w:r>
        <w:rPr>
          <w:rFonts w:eastAsia="Times New Roman" w:cs="Calibri" w:cstheme="minorHAnsi"/>
          <w:sz w:val="24"/>
          <w:szCs w:val="24"/>
          <w:vertAlign w:val="superscript"/>
          <w:lang w:val="en-IN" w:eastAsia="en-GB"/>
        </w:rPr>
        <w:t>a</w:t>
      </w:r>
      <w:r>
        <w:rPr>
          <w:rFonts w:eastAsia="Times New Roman" w:cs="Calibri" w:cstheme="minorHAnsi"/>
          <w:sz w:val="24"/>
          <w:szCs w:val="24"/>
          <w:lang w:val="en-IN" w:eastAsia="en-GB"/>
        </w:rPr>
        <w:t>, Harris Solomon</w:t>
      </w:r>
      <w:r>
        <w:rPr>
          <w:rFonts w:eastAsia="Times New Roman" w:cs="Calibri" w:cstheme="minorHAnsi"/>
          <w:sz w:val="24"/>
          <w:szCs w:val="24"/>
          <w:vertAlign w:val="superscript"/>
          <w:lang w:val="en-IN" w:eastAsia="en-GB"/>
        </w:rPr>
        <w:t>d</w:t>
      </w:r>
      <w:r>
        <w:rPr>
          <w:rFonts w:eastAsia="Times New Roman" w:cs="Calibri" w:cstheme="minorHAnsi"/>
          <w:sz w:val="24"/>
          <w:szCs w:val="24"/>
          <w:lang w:val="en-IN" w:eastAsia="en-GB"/>
        </w:rPr>
        <w:t>, and Martin Gerdin Wärnberg</w:t>
      </w:r>
      <w:r>
        <w:rPr>
          <w:rFonts w:eastAsia="Times New Roman" w:cs="Calibri" w:cstheme="minorHAnsi"/>
          <w:sz w:val="24"/>
          <w:szCs w:val="24"/>
          <w:vertAlign w:val="superscript"/>
          <w:lang w:val="en-IN" w:eastAsia="en-GB"/>
        </w:rPr>
        <w:t>a,e</w:t>
      </w:r>
      <w:r>
        <w:rPr>
          <w:rFonts w:eastAsia="Times New Roman" w:cs="Calibri" w:cstheme="minorHAnsi"/>
          <w:sz w:val="24"/>
          <w:szCs w:val="24"/>
          <w:lang w:val="en-IN" w:eastAsia="en-GB"/>
        </w:rPr>
        <w:t xml:space="preserve"> </w:t>
      </w:r>
    </w:p>
    <w:p>
      <w:pPr>
        <w:pStyle w:val="Normal"/>
        <w:spacing w:lineRule="auto" w:line="240" w:before="0" w:after="0"/>
        <w:rPr>
          <w:rFonts w:eastAsia="Times New Roman" w:cs="Calibri" w:cstheme="minorHAnsi"/>
          <w:i/>
          <w:i/>
          <w:sz w:val="24"/>
          <w:szCs w:val="24"/>
          <w:vertAlign w:val="superscript"/>
          <w:lang w:eastAsia="en-GB"/>
        </w:rPr>
      </w:pPr>
      <w:r>
        <w:rPr>
          <w:rFonts w:eastAsia="Times New Roman" w:cs="Calibri" w:cstheme="minorHAnsi"/>
          <w:i/>
          <w:sz w:val="24"/>
          <w:szCs w:val="24"/>
          <w:vertAlign w:val="superscript"/>
          <w:lang w:eastAsia="en-GB"/>
        </w:rPr>
      </w:r>
    </w:p>
    <w:p>
      <w:pPr>
        <w:pStyle w:val="Normal"/>
        <w:spacing w:lineRule="auto" w:line="240" w:before="0" w:after="0"/>
        <w:rPr>
          <w:rFonts w:eastAsia="Times New Roman" w:cs="Calibri" w:cstheme="minorHAnsi"/>
          <w:b/>
          <w:b/>
          <w:bCs/>
          <w:i/>
          <w:i/>
          <w:sz w:val="24"/>
          <w:szCs w:val="24"/>
          <w:lang w:eastAsia="en-GB"/>
        </w:rPr>
      </w:pPr>
      <w:r>
        <w:rPr>
          <w:rFonts w:eastAsia="Times New Roman" w:cs="Calibri" w:cstheme="minorHAnsi"/>
          <w:b/>
          <w:bCs/>
          <w:i/>
          <w:sz w:val="24"/>
          <w:szCs w:val="24"/>
          <w:lang w:eastAsia="en-GB"/>
        </w:rPr>
        <w:t>Affiliations:</w:t>
      </w:r>
    </w:p>
    <w:p>
      <w:pPr>
        <w:pStyle w:val="Normal"/>
        <w:spacing w:lineRule="auto" w:line="240" w:before="0" w:after="0"/>
        <w:rPr>
          <w:rFonts w:eastAsia="Times New Roman" w:cs="Calibri" w:cstheme="minorHAnsi"/>
          <w:i/>
          <w:i/>
          <w:sz w:val="24"/>
          <w:szCs w:val="24"/>
          <w:lang w:eastAsia="en-GB"/>
        </w:rPr>
      </w:pPr>
      <w:r>
        <w:rPr>
          <w:rFonts w:eastAsia="Times New Roman" w:cs="Calibri" w:cstheme="minorHAnsi"/>
          <w:i/>
          <w:sz w:val="24"/>
          <w:szCs w:val="24"/>
          <w:vertAlign w:val="superscript"/>
          <w:lang w:eastAsia="en-GB"/>
        </w:rPr>
        <w:t xml:space="preserve">a </w:t>
      </w:r>
      <w:r>
        <w:rPr>
          <w:rFonts w:eastAsia="Times New Roman" w:cs="Calibri" w:cstheme="minorHAnsi"/>
          <w:i/>
          <w:sz w:val="24"/>
          <w:szCs w:val="24"/>
          <w:lang w:eastAsia="en-GB"/>
        </w:rPr>
        <w:t xml:space="preserve">Department of Global Public Health, Karolinska Institutet, Stockholm, Sweden; </w:t>
      </w:r>
    </w:p>
    <w:p>
      <w:pPr>
        <w:pStyle w:val="Normal"/>
        <w:spacing w:lineRule="auto" w:line="240" w:before="0" w:after="0"/>
        <w:rPr>
          <w:rFonts w:eastAsia="Times New Roman" w:cs="Calibri" w:cstheme="minorHAnsi"/>
          <w:i/>
          <w:i/>
          <w:sz w:val="24"/>
          <w:szCs w:val="24"/>
          <w:lang w:eastAsia="en-GB"/>
        </w:rPr>
      </w:pPr>
      <w:r>
        <w:rPr>
          <w:rFonts w:eastAsia="Times New Roman" w:cs="Calibri" w:cstheme="minorHAnsi"/>
          <w:i/>
          <w:sz w:val="24"/>
          <w:szCs w:val="24"/>
          <w:vertAlign w:val="superscript"/>
          <w:lang w:eastAsia="en-GB"/>
        </w:rPr>
        <w:t xml:space="preserve">b </w:t>
      </w:r>
      <w:r>
        <w:rPr>
          <w:rFonts w:eastAsia="Times New Roman" w:cs="Calibri" w:cstheme="minorHAnsi"/>
          <w:i/>
          <w:sz w:val="24"/>
          <w:szCs w:val="24"/>
          <w:lang w:eastAsia="en-GB"/>
        </w:rPr>
        <w:t xml:space="preserve">Doctors For You, Mumbai, India; </w:t>
      </w:r>
    </w:p>
    <w:p>
      <w:pPr>
        <w:pStyle w:val="Normal"/>
        <w:spacing w:lineRule="auto" w:line="240" w:before="0" w:after="0"/>
        <w:rPr>
          <w:rFonts w:eastAsia="Times New Roman" w:cs="Calibri" w:cstheme="minorHAnsi"/>
          <w:i/>
          <w:i/>
          <w:sz w:val="24"/>
          <w:szCs w:val="24"/>
          <w:lang w:eastAsia="en-GB"/>
        </w:rPr>
      </w:pPr>
      <w:r>
        <w:rPr>
          <w:rFonts w:eastAsia="Times New Roman" w:cs="Calibri" w:cstheme="minorHAnsi"/>
          <w:i/>
          <w:sz w:val="24"/>
          <w:szCs w:val="24"/>
          <w:vertAlign w:val="superscript"/>
          <w:lang w:eastAsia="en-GB"/>
        </w:rPr>
        <w:t xml:space="preserve">c </w:t>
      </w:r>
      <w:r>
        <w:rPr>
          <w:rFonts w:eastAsia="Times New Roman" w:cs="Calibri" w:cstheme="minorHAnsi"/>
          <w:i/>
          <w:sz w:val="24"/>
          <w:szCs w:val="24"/>
          <w:lang w:eastAsia="en-GB"/>
        </w:rPr>
        <w:t xml:space="preserve">WHO Collaborating Centre for Research in Surgical care delivery in LMICs, BARC Hospital, Mumbai, India; </w:t>
      </w:r>
    </w:p>
    <w:p>
      <w:pPr>
        <w:pStyle w:val="Normal"/>
        <w:spacing w:lineRule="auto" w:line="240" w:before="0" w:after="0"/>
        <w:rPr>
          <w:rFonts w:eastAsia="Times New Roman" w:cs="Calibri" w:cstheme="minorHAnsi"/>
          <w:i/>
          <w:i/>
          <w:sz w:val="24"/>
          <w:szCs w:val="24"/>
          <w:lang w:eastAsia="en-GB"/>
        </w:rPr>
      </w:pPr>
      <w:r>
        <w:rPr>
          <w:rFonts w:eastAsia="Times New Roman" w:cs="Calibri" w:cstheme="minorHAnsi"/>
          <w:i/>
          <w:sz w:val="24"/>
          <w:szCs w:val="24"/>
          <w:vertAlign w:val="superscript"/>
          <w:lang w:eastAsia="en-GB"/>
        </w:rPr>
        <w:t xml:space="preserve">d </w:t>
      </w:r>
      <w:r>
        <w:rPr>
          <w:rFonts w:eastAsia="Times New Roman" w:cs="Calibri" w:cstheme="minorHAnsi"/>
          <w:i/>
          <w:sz w:val="24"/>
          <w:szCs w:val="24"/>
          <w:lang w:eastAsia="en-GB"/>
        </w:rPr>
        <w:t>Department of Cultural Anthropology and the Duke Global Health Institute, Duke University, USA;</w:t>
      </w:r>
    </w:p>
    <w:p>
      <w:pPr>
        <w:pStyle w:val="Normal"/>
        <w:spacing w:lineRule="auto" w:line="240" w:before="0" w:after="0"/>
        <w:rPr>
          <w:rFonts w:eastAsia="Times New Roman" w:cs="Calibri" w:cstheme="minorHAnsi"/>
          <w:i/>
          <w:i/>
          <w:sz w:val="24"/>
          <w:szCs w:val="24"/>
          <w:lang w:eastAsia="en-GB"/>
        </w:rPr>
      </w:pPr>
      <w:r>
        <w:rPr>
          <w:rFonts w:eastAsia="Times New Roman" w:cs="Calibri" w:cstheme="minorHAnsi"/>
          <w:i/>
          <w:sz w:val="24"/>
          <w:szCs w:val="24"/>
          <w:lang w:eastAsia="en-GB"/>
        </w:rPr>
        <w:t xml:space="preserve"> </w:t>
      </w:r>
      <w:r>
        <w:rPr>
          <w:rFonts w:eastAsia="Times New Roman" w:cs="Calibri" w:cstheme="minorHAnsi"/>
          <w:i/>
          <w:sz w:val="24"/>
          <w:szCs w:val="24"/>
          <w:vertAlign w:val="superscript"/>
          <w:lang w:eastAsia="en-GB"/>
        </w:rPr>
        <w:t xml:space="preserve">e </w:t>
      </w:r>
      <w:r>
        <w:rPr>
          <w:rFonts w:eastAsia="Times New Roman" w:cs="Calibri" w:cstheme="minorHAnsi"/>
          <w:i/>
          <w:sz w:val="24"/>
          <w:szCs w:val="24"/>
          <w:lang w:eastAsia="en-GB"/>
        </w:rPr>
        <w:t>Function Perioperative Medicine and Intensive Care, Karolinska University Hospital, Solna, Sweden</w:t>
      </w:r>
    </w:p>
    <w:p>
      <w:pPr>
        <w:pStyle w:val="Normal"/>
        <w:spacing w:lineRule="auto" w:line="360" w:before="24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xml:space="preserve">*Email: </w:t>
      </w:r>
      <w:hyperlink r:id="rId2">
        <w:r>
          <w:rPr>
            <w:rFonts w:eastAsia="Times New Roman" w:cs="Times New Roman" w:ascii="Times New Roman" w:hAnsi="Times New Roman"/>
            <w:color w:val="0563C1"/>
            <w:sz w:val="24"/>
            <w:szCs w:val="24"/>
            <w:u w:val="single"/>
            <w:lang w:eastAsia="en-GB"/>
          </w:rPr>
          <w:t>siddarth.david@ki.se</w:t>
        </w:r>
      </w:hyperlink>
    </w:p>
    <w:p>
      <w:pPr>
        <w:pStyle w:val="Normal"/>
        <w:jc w:val="both"/>
        <w:rPr>
          <w:rFonts w:cs="Calibri" w:cstheme="minorHAnsi"/>
          <w:sz w:val="24"/>
          <w:szCs w:val="24"/>
        </w:rPr>
      </w:pPr>
      <w:r>
        <w:rPr>
          <w:rFonts w:cs="Calibri" w:cstheme="minorHAnsi"/>
          <w:sz w:val="24"/>
          <w:szCs w:val="24"/>
        </w:rPr>
        <w:t>--------------------------------------------------------------------------------------------------------------------------</w:t>
      </w:r>
    </w:p>
    <w:p>
      <w:pPr>
        <w:pStyle w:val="Normal"/>
        <w:jc w:val="both"/>
        <w:rPr>
          <w:rFonts w:cs="Calibri" w:cstheme="minorHAnsi"/>
          <w:b/>
          <w:b/>
          <w:bCs/>
          <w:sz w:val="24"/>
          <w:szCs w:val="24"/>
        </w:rPr>
      </w:pPr>
      <w:r>
        <w:rPr>
          <w:rFonts w:cs="Calibri" w:cstheme="minorHAnsi"/>
          <w:b/>
          <w:bCs/>
          <w:sz w:val="24"/>
          <w:szCs w:val="24"/>
        </w:rPr>
        <w:t>Abstract</w:t>
      </w:r>
    </w:p>
    <w:p>
      <w:pPr>
        <w:pStyle w:val="Normal"/>
        <w:jc w:val="both"/>
        <w:rPr>
          <w:rFonts w:cs="Calibri" w:cstheme="minorHAnsi"/>
          <w:i/>
          <w:i/>
          <w:iCs/>
          <w:sz w:val="24"/>
          <w:szCs w:val="24"/>
        </w:rPr>
      </w:pPr>
      <w:r>
        <w:rPr>
          <w:rFonts w:cs="Calibri" w:cstheme="minorHAnsi"/>
          <w:i/>
          <w:iCs/>
          <w:sz w:val="24"/>
          <w:szCs w:val="24"/>
        </w:rPr>
        <w:t xml:space="preserve">Background: </w:t>
      </w:r>
    </w:p>
    <w:p>
      <w:pPr>
        <w:pStyle w:val="Normal"/>
        <w:jc w:val="both"/>
        <w:rPr>
          <w:rFonts w:cs="Calibri" w:cstheme="minorHAnsi"/>
          <w:sz w:val="24"/>
          <w:szCs w:val="24"/>
        </w:rPr>
      </w:pPr>
      <w:r>
        <w:rPr>
          <w:rFonts w:cs="Calibri" w:cstheme="minorHAnsi"/>
          <w:sz w:val="24"/>
          <w:szCs w:val="24"/>
        </w:rPr>
        <w:t xml:space="preserve">Age and sex can affect </w:t>
      </w:r>
      <w:del w:id="0" w:author="Martin Gerdin Wärnberg" w:date="2022-02-28T22:16:26Z">
        <w:r>
          <w:rPr>
            <w:rFonts w:cs="Calibri" w:cstheme="minorHAnsi"/>
            <w:sz w:val="24"/>
            <w:szCs w:val="24"/>
          </w:rPr>
          <w:delText>with</w:delText>
        </w:r>
      </w:del>
      <w:r>
        <w:rPr>
          <w:rFonts w:cs="Calibri" w:cstheme="minorHAnsi"/>
          <w:sz w:val="24"/>
          <w:szCs w:val="24"/>
        </w:rPr>
        <w:t xml:space="preserve"> post-discharge outcomes and quality of life (QOL) in trauma patients. However, the interaction between age and sex on QOL in this cohort in low- and middle-income countries (LMIC) settings is poorly studied. </w:t>
      </w:r>
    </w:p>
    <w:p>
      <w:pPr>
        <w:pStyle w:val="Normal"/>
        <w:jc w:val="both"/>
        <w:rPr>
          <w:rFonts w:cs="Calibri" w:cstheme="minorHAnsi"/>
          <w:sz w:val="24"/>
          <w:szCs w:val="24"/>
        </w:rPr>
      </w:pPr>
      <w:r>
        <w:rPr>
          <w:rFonts w:cs="Calibri" w:cstheme="minorHAnsi"/>
          <w:i/>
          <w:iCs/>
          <w:sz w:val="24"/>
          <w:szCs w:val="24"/>
        </w:rPr>
        <w:t>Methods</w:t>
      </w:r>
      <w:r>
        <w:rPr>
          <w:rFonts w:cs="Calibri" w:cstheme="minorHAnsi"/>
          <w:sz w:val="24"/>
          <w:szCs w:val="24"/>
        </w:rPr>
        <w:t xml:space="preserve">: </w:t>
      </w:r>
    </w:p>
    <w:p>
      <w:pPr>
        <w:pStyle w:val="Normal"/>
        <w:jc w:val="both"/>
        <w:rPr>
          <w:rFonts w:cs="Calibri" w:cstheme="minorHAnsi"/>
          <w:sz w:val="24"/>
          <w:szCs w:val="24"/>
        </w:rPr>
      </w:pPr>
      <w:r>
        <w:rPr>
          <w:rFonts w:cs="Calibri" w:cstheme="minorHAnsi"/>
          <w:sz w:val="24"/>
          <w:szCs w:val="24"/>
        </w:rPr>
        <w:t xml:space="preserve">This study is a cross-sectional study using data from an ongoing interrupted time series </w:t>
      </w:r>
      <w:del w:id="1" w:author="Martin Gerdin Wärnberg" w:date="2022-02-28T22:16:46Z">
        <w:r>
          <w:rPr>
            <w:rFonts w:cs="Calibri" w:cstheme="minorHAnsi"/>
            <w:sz w:val="24"/>
            <w:szCs w:val="24"/>
          </w:rPr>
          <w:delText>study</w:delText>
        </w:r>
      </w:del>
      <w:ins w:id="2" w:author="Martin Gerdin Wärnberg" w:date="2022-02-28T22:16:46Z">
        <w:r>
          <w:rPr>
            <w:rFonts w:cs="Calibri" w:cstheme="minorHAnsi"/>
            <w:sz w:val="24"/>
            <w:szCs w:val="24"/>
            <w:lang w:val="en-US"/>
          </w:rPr>
          <w:t>trial</w:t>
        </w:r>
      </w:ins>
      <w:r>
        <w:rPr>
          <w:rFonts w:cs="Calibri" w:cstheme="minorHAnsi"/>
          <w:sz w:val="24"/>
          <w:szCs w:val="24"/>
        </w:rPr>
        <w:t xml:space="preserve"> of trauma patients from four tertiary-care hospital in urban India. QOL was assessed at 90-days post-admission using the EuroQol (EQ) 5D-3L that consists of 5 dimensions and the visual analog scale (VAS) to rate current health status. </w:t>
      </w:r>
      <w:del w:id="3" w:author="Martin Gerdin Wärnberg" w:date="2022-02-28T22:17:00Z">
        <w:r>
          <w:rPr>
            <w:rFonts w:cs="Calibri" w:cstheme="minorHAnsi"/>
            <w:sz w:val="24"/>
            <w:szCs w:val="24"/>
          </w:rPr>
          <w:delText>Multivariate</w:delText>
        </w:r>
      </w:del>
      <w:ins w:id="4" w:author="Martin Gerdin Wärnberg" w:date="2022-02-28T22:17:00Z">
        <w:r>
          <w:rPr>
            <w:rFonts w:cs="Calibri" w:cstheme="minorHAnsi"/>
            <w:sz w:val="24"/>
            <w:szCs w:val="24"/>
            <w:lang w:val="en-US"/>
          </w:rPr>
          <w:t>Multivariable</w:t>
        </w:r>
      </w:ins>
      <w:r>
        <w:rPr>
          <w:rFonts w:cs="Calibri" w:cstheme="minorHAnsi"/>
          <w:sz w:val="24"/>
          <w:szCs w:val="24"/>
        </w:rPr>
        <w:t xml:space="preserve"> linear </w:t>
      </w:r>
      <w:del w:id="5" w:author="Martin Gerdin Wärnberg" w:date="2022-02-28T22:17:16Z">
        <w:r>
          <w:rPr>
            <w:rFonts w:cs="Calibri" w:cstheme="minorHAnsi"/>
            <w:sz w:val="24"/>
            <w:szCs w:val="24"/>
          </w:rPr>
          <w:delText>regression</w:delText>
        </w:r>
      </w:del>
      <w:r>
        <w:rPr>
          <w:rFonts w:cs="Calibri" w:cstheme="minorHAnsi"/>
          <w:sz w:val="24"/>
          <w:szCs w:val="24"/>
        </w:rPr>
        <w:t xml:space="preserve"> and </w:t>
      </w:r>
      <w:del w:id="6" w:author="Martin Gerdin Wärnberg" w:date="2022-02-28T22:17:10Z">
        <w:r>
          <w:rPr>
            <w:rFonts w:cs="Calibri" w:cstheme="minorHAnsi"/>
            <w:sz w:val="24"/>
            <w:szCs w:val="24"/>
          </w:rPr>
          <w:delText>multivariate ordinal</w:delText>
        </w:r>
      </w:del>
      <w:r>
        <w:rPr>
          <w:rFonts w:cs="Calibri" w:cstheme="minorHAnsi"/>
          <w:sz w:val="24"/>
          <w:szCs w:val="24"/>
        </w:rPr>
        <w:t xml:space="preserve"> logistic regression </w:t>
      </w:r>
      <w:del w:id="7" w:author="Martin Gerdin Wärnberg" w:date="2022-02-28T22:17:24Z">
        <w:r>
          <w:rPr>
            <w:rFonts w:cs="Calibri" w:cstheme="minorHAnsi"/>
            <w:sz w:val="24"/>
            <w:szCs w:val="24"/>
          </w:rPr>
          <w:delText>was</w:delText>
        </w:r>
      </w:del>
      <w:ins w:id="8" w:author="Martin Gerdin Wärnberg" w:date="2022-02-28T22:17:24Z">
        <w:r>
          <w:rPr>
            <w:rFonts w:cs="Calibri" w:cstheme="minorHAnsi"/>
            <w:sz w:val="24"/>
            <w:szCs w:val="24"/>
            <w:lang w:val="en-US"/>
          </w:rPr>
          <w:t>were</w:t>
        </w:r>
      </w:ins>
      <w:r>
        <w:rPr>
          <w:rFonts w:cs="Calibri" w:cstheme="minorHAnsi"/>
          <w:sz w:val="24"/>
          <w:szCs w:val="24"/>
        </w:rPr>
        <w:t xml:space="preserve"> used to study the association</w:t>
      </w:r>
      <w:ins w:id="9" w:author="Martin Gerdin Wärnberg" w:date="2022-02-28T22:17:38Z">
        <w:r>
          <w:rPr>
            <w:rFonts w:cs="Calibri" w:cstheme="minorHAnsi"/>
            <w:sz w:val="24"/>
            <w:szCs w:val="24"/>
          </w:rPr>
          <w:t>s and interaction</w:t>
        </w:r>
      </w:ins>
      <w:r>
        <w:rPr>
          <w:rFonts w:cs="Calibri" w:cstheme="minorHAnsi"/>
          <w:sz w:val="24"/>
          <w:szCs w:val="24"/>
        </w:rPr>
        <w:t xml:space="preserve"> of age and sex along</w:t>
      </w:r>
      <w:del w:id="10" w:author="Martin Gerdin Wärnberg" w:date="2022-02-28T22:17:46Z">
        <w:r>
          <w:rPr>
            <w:rFonts w:cs="Calibri" w:cstheme="minorHAnsi"/>
            <w:sz w:val="24"/>
            <w:szCs w:val="24"/>
          </w:rPr>
          <w:delText xml:space="preserve"> with an interaction term</w:delText>
        </w:r>
      </w:del>
      <w:r>
        <w:rPr>
          <w:rFonts w:cs="Calibri" w:cstheme="minorHAnsi"/>
          <w:sz w:val="24"/>
          <w:szCs w:val="24"/>
        </w:rPr>
        <w:t xml:space="preserve"> with the EQ-5D VAS score </w:t>
      </w:r>
      <w:ins w:id="11" w:author="Martin Gerdin Wärnberg" w:date="2022-02-28T22:17:55Z">
        <w:r>
          <w:rPr>
            <w:rFonts w:cs="Calibri" w:cstheme="minorHAnsi"/>
            <w:sz w:val="24"/>
            <w:szCs w:val="24"/>
          </w:rPr>
          <w:t xml:space="preserve">and </w:t>
        </w:r>
      </w:ins>
      <w:r>
        <w:rPr>
          <w:rFonts w:cs="Calibri" w:cstheme="minorHAnsi"/>
          <w:sz w:val="24"/>
          <w:szCs w:val="24"/>
        </w:rPr>
        <w:t xml:space="preserve">the different domains of EQ-5D respectively. </w:t>
      </w:r>
    </w:p>
    <w:p>
      <w:pPr>
        <w:pStyle w:val="Normal"/>
        <w:jc w:val="both"/>
        <w:rPr>
          <w:rFonts w:cs="Calibri" w:cstheme="minorHAnsi"/>
          <w:i/>
          <w:i/>
          <w:iCs/>
          <w:sz w:val="24"/>
          <w:szCs w:val="24"/>
        </w:rPr>
      </w:pPr>
      <w:r>
        <w:rPr>
          <w:rFonts w:cs="Calibri" w:cstheme="minorHAnsi"/>
          <w:i/>
          <w:iCs/>
          <w:sz w:val="24"/>
          <w:szCs w:val="24"/>
        </w:rPr>
        <w:t xml:space="preserve">Results: </w:t>
      </w:r>
    </w:p>
    <w:p>
      <w:pPr>
        <w:pStyle w:val="Normal"/>
        <w:jc w:val="both"/>
        <w:rPr>
          <w:rFonts w:cs="Calibri" w:cstheme="minorHAnsi"/>
          <w:sz w:val="24"/>
          <w:szCs w:val="24"/>
        </w:rPr>
      </w:pPr>
      <w:del w:id="12" w:author="Martin Gerdin Wärnberg" w:date="2022-02-28T22:18:20Z">
        <w:r>
          <w:rPr>
            <w:rFonts w:cs="Calibri" w:cstheme="minorHAnsi"/>
            <w:sz w:val="24"/>
            <w:szCs w:val="24"/>
          </w:rPr>
          <w:delText>The preliminary analysis was conducted on a</w:delText>
        </w:r>
      </w:del>
      <w:ins w:id="13" w:author="Martin Gerdin Wärnberg" w:date="2022-02-28T22:18:20Z">
        <w:r>
          <w:rPr>
            <w:rFonts w:cs="Calibri" w:cstheme="minorHAnsi"/>
            <w:sz w:val="24"/>
            <w:szCs w:val="24"/>
            <w:lang w:val="en-US"/>
          </w:rPr>
          <w:t>We analysed a</w:t>
        </w:r>
      </w:ins>
      <w:r>
        <w:rPr>
          <w:rFonts w:cs="Calibri" w:cstheme="minorHAnsi"/>
          <w:sz w:val="24"/>
          <w:szCs w:val="24"/>
        </w:rPr>
        <w:t xml:space="preserve"> sample of 658 participants </w:t>
      </w:r>
      <w:del w:id="14" w:author="Martin Gerdin Wärnberg" w:date="2022-02-28T22:18:30Z">
        <w:r>
          <w:rPr>
            <w:rFonts w:cs="Calibri" w:cstheme="minorHAnsi"/>
            <w:sz w:val="24"/>
            <w:szCs w:val="24"/>
          </w:rPr>
          <w:delText>that</w:delText>
        </w:r>
      </w:del>
      <w:ins w:id="15" w:author="Martin Gerdin Wärnberg" w:date="2022-02-28T22:18:30Z">
        <w:r>
          <w:rPr>
            <w:rFonts w:cs="Calibri" w:cstheme="minorHAnsi"/>
            <w:sz w:val="24"/>
            <w:szCs w:val="24"/>
            <w:lang w:val="en-US"/>
          </w:rPr>
          <w:t>with</w:t>
        </w:r>
      </w:ins>
      <w:del w:id="16" w:author="Martin Gerdin Wärnberg" w:date="2022-02-28T22:18:33Z">
        <w:r>
          <w:rPr>
            <w:rFonts w:cs="Calibri" w:cstheme="minorHAnsi"/>
            <w:sz w:val="24"/>
            <w:szCs w:val="24"/>
            <w:lang w:val="en-US"/>
          </w:rPr>
          <w:delText xml:space="preserve"> had</w:delText>
        </w:r>
      </w:del>
      <w:r>
        <w:rPr>
          <w:rFonts w:cs="Calibri" w:cstheme="minorHAnsi"/>
          <w:sz w:val="24"/>
          <w:szCs w:val="24"/>
        </w:rPr>
        <w:t xml:space="preserve"> a median age of 35 years (IQR:25.0-49.5)</w:t>
      </w:r>
      <w:del w:id="17" w:author="Martin Gerdin Wärnberg" w:date="2022-02-28T22:18:52Z">
        <w:r>
          <w:rPr>
            <w:rFonts w:cs="Calibri" w:cstheme="minorHAnsi"/>
            <w:sz w:val="24"/>
            <w:szCs w:val="24"/>
          </w:rPr>
          <w:delText xml:space="preserve"> with</w:delText>
        </w:r>
      </w:del>
      <w:ins w:id="18" w:author="Martin Gerdin Wärnberg" w:date="2022-02-28T22:18:43Z">
        <w:r>
          <w:rPr>
            <w:rFonts w:cs="Calibri" w:cstheme="minorHAnsi"/>
            <w:sz w:val="24"/>
            <w:szCs w:val="24"/>
          </w:rPr>
          <w:t xml:space="preserve">, </w:t>
        </w:r>
      </w:ins>
      <w:ins w:id="19" w:author="Martin Gerdin Wärnberg" w:date="2022-02-28T22:18:43Z">
        <w:r>
          <w:rPr>
            <w:rFonts w:cs="Calibri" w:cstheme="minorHAnsi"/>
            <w:sz w:val="24"/>
            <w:szCs w:val="24"/>
          </w:rPr>
          <w:t>out of which</w:t>
        </w:r>
      </w:ins>
      <w:r>
        <w:rPr>
          <w:rFonts w:cs="Calibri" w:cstheme="minorHAnsi"/>
          <w:sz w:val="24"/>
          <w:szCs w:val="24"/>
        </w:rPr>
        <w:t xml:space="preserve"> 22 % </w:t>
      </w:r>
      <w:del w:id="20" w:author="Martin Gerdin Wärnberg" w:date="2022-02-28T22:18:48Z">
        <w:r>
          <w:rPr>
            <w:rFonts w:cs="Calibri" w:cstheme="minorHAnsi"/>
            <w:sz w:val="24"/>
            <w:szCs w:val="24"/>
          </w:rPr>
          <w:delText>being</w:delText>
        </w:r>
      </w:del>
      <w:ins w:id="21" w:author="Martin Gerdin Wärnberg" w:date="2022-02-28T22:18:48Z">
        <w:r>
          <w:rPr>
            <w:rFonts w:cs="Calibri" w:cstheme="minorHAnsi"/>
            <w:sz w:val="24"/>
            <w:szCs w:val="24"/>
            <w:lang w:val="en-US"/>
          </w:rPr>
          <w:t>were</w:t>
        </w:r>
      </w:ins>
      <w:r>
        <w:rPr>
          <w:rFonts w:cs="Calibri" w:cstheme="minorHAnsi"/>
          <w:sz w:val="24"/>
          <w:szCs w:val="24"/>
        </w:rPr>
        <w:t xml:space="preserve"> female. </w:t>
      </w:r>
      <w:del w:id="22" w:author="Martin Gerdin Wärnberg" w:date="2022-02-28T22:19:03Z">
        <w:r>
          <w:rPr>
            <w:rFonts w:cs="Calibri" w:cstheme="minorHAnsi"/>
            <w:sz w:val="24"/>
            <w:szCs w:val="24"/>
          </w:rPr>
          <w:delText>The findings show that overall f</w:delText>
        </w:r>
      </w:del>
      <w:ins w:id="23" w:author="Martin Gerdin Wärnberg" w:date="2022-02-28T22:19:03Z">
        <w:r>
          <w:rPr>
            <w:rFonts w:cs="Calibri" w:cstheme="minorHAnsi"/>
            <w:sz w:val="24"/>
            <w:szCs w:val="24"/>
            <w:lang w:val="en-US"/>
          </w:rPr>
          <w:t>F</w:t>
        </w:r>
      </w:ins>
      <w:r>
        <w:rPr>
          <w:rFonts w:cs="Calibri" w:cstheme="minorHAnsi"/>
          <w:sz w:val="24"/>
          <w:szCs w:val="24"/>
        </w:rPr>
        <w:t>emales had a slightly higher mean EQ5D health status score (78.0) than males (77.4). We did not find statistically significant differences across all age groups and sex</w:t>
      </w:r>
      <w:ins w:id="24" w:author="Martin Gerdin Wärnberg" w:date="2022-02-28T22:19:17Z">
        <w:r>
          <w:rPr>
            <w:rFonts w:cs="Calibri" w:cstheme="minorHAnsi"/>
            <w:sz w:val="24"/>
            <w:szCs w:val="24"/>
          </w:rPr>
          <w:t>.</w:t>
        </w:r>
      </w:ins>
      <w:del w:id="25" w:author="Martin Gerdin Wärnberg" w:date="2022-02-28T22:19:19Z">
        <w:r>
          <w:rPr>
            <w:rFonts w:cs="Calibri" w:cstheme="minorHAnsi"/>
            <w:sz w:val="24"/>
            <w:szCs w:val="24"/>
          </w:rPr>
          <w:delText xml:space="preserve"> as well as</w:delText>
        </w:r>
      </w:del>
      <w:ins w:id="26" w:author="Martin Gerdin Wärnberg" w:date="2022-02-28T22:19:19Z">
        <w:r>
          <w:rPr>
            <w:rFonts w:cs="Calibri" w:cstheme="minorHAnsi"/>
            <w:sz w:val="24"/>
            <w:szCs w:val="24"/>
          </w:rPr>
          <w:t xml:space="preserve"> </w:t>
        </w:r>
      </w:ins>
      <w:ins w:id="27" w:author="Martin Gerdin Wärnberg" w:date="2022-02-28T22:19:19Z">
        <w:r>
          <w:rPr>
            <w:rFonts w:cs="Calibri" w:cstheme="minorHAnsi"/>
            <w:sz w:val="24"/>
            <w:szCs w:val="24"/>
            <w:lang w:val="en-US"/>
          </w:rPr>
          <w:t>There was</w:t>
        </w:r>
      </w:ins>
      <w:r>
        <w:rPr>
          <w:rFonts w:cs="Calibri" w:cstheme="minorHAnsi"/>
          <w:sz w:val="24"/>
          <w:szCs w:val="24"/>
        </w:rPr>
        <w:t xml:space="preserve"> no </w:t>
      </w:r>
      <w:ins w:id="28" w:author="Martin Gerdin Wärnberg" w:date="2022-02-28T22:19:33Z">
        <w:r>
          <w:rPr>
            <w:rFonts w:cs="Calibri" w:cstheme="minorHAnsi"/>
            <w:sz w:val="24"/>
            <w:szCs w:val="24"/>
          </w:rPr>
          <w:t xml:space="preserve">significant </w:t>
        </w:r>
      </w:ins>
      <w:r>
        <w:rPr>
          <w:rFonts w:cs="Calibri" w:cstheme="minorHAnsi"/>
          <w:sz w:val="24"/>
          <w:szCs w:val="24"/>
        </w:rPr>
        <w:t xml:space="preserve">interaction </w:t>
      </w:r>
      <w:del w:id="29" w:author="Martin Gerdin Wärnberg" w:date="2022-02-28T22:19:38Z">
        <w:r>
          <w:rPr>
            <w:rFonts w:cs="Calibri" w:cstheme="minorHAnsi"/>
            <w:sz w:val="24"/>
            <w:szCs w:val="24"/>
          </w:rPr>
          <w:delText>effect</w:delText>
        </w:r>
      </w:del>
      <w:r>
        <w:rPr>
          <w:rFonts w:cs="Calibri" w:cstheme="minorHAnsi"/>
          <w:sz w:val="24"/>
          <w:szCs w:val="24"/>
        </w:rPr>
        <w:t xml:space="preserve"> between age and sex in the overall population. Pain and inability to perform usual activities were the main drivers of poor QOL with more 40 % reporting anxiety or depression. Old-aged females (60 years and above) and middle-aged men (33-59 years) reported the lowest health status, while middle-aged females had the odds of reporting problems across the functional domains. </w:t>
      </w:r>
    </w:p>
    <w:p>
      <w:pPr>
        <w:pStyle w:val="Normal"/>
        <w:jc w:val="both"/>
        <w:rPr>
          <w:rFonts w:cs="Calibri" w:cstheme="minorHAnsi"/>
          <w:sz w:val="24"/>
          <w:szCs w:val="24"/>
        </w:rPr>
      </w:pPr>
      <w:r>
        <w:rPr>
          <w:rFonts w:cs="Calibri" w:cstheme="minorHAnsi"/>
          <w:i/>
          <w:iCs/>
          <w:sz w:val="24"/>
          <w:szCs w:val="24"/>
        </w:rPr>
        <w:t>Conclusion:</w:t>
      </w:r>
    </w:p>
    <w:p>
      <w:pPr>
        <w:pStyle w:val="Normal"/>
        <w:jc w:val="both"/>
        <w:rPr>
          <w:rFonts w:cs="Calibri" w:cstheme="minorHAnsi"/>
          <w:sz w:val="24"/>
          <w:szCs w:val="24"/>
        </w:rPr>
      </w:pPr>
      <w:del w:id="30" w:author="Martin Gerdin Wärnberg" w:date="2022-02-28T22:20:19Z">
        <w:r>
          <w:rPr>
            <w:rFonts w:cs="Calibri" w:cstheme="minorHAnsi"/>
            <w:sz w:val="24"/>
            <w:szCs w:val="24"/>
          </w:rPr>
          <w:delText>The reasons for age and gender differences in QOL and its domains should be explored in detail in future research.</w:delText>
        </w:r>
      </w:del>
      <w:r>
        <w:rPr>
          <w:rFonts w:cs="Calibri" w:cstheme="minorHAnsi"/>
          <w:sz w:val="24"/>
          <w:szCs w:val="24"/>
        </w:rPr>
        <w:t xml:space="preserve"> Healthcare providers should consider options for addressing the persistent pain and psychosocial needs among post-discharge trauma patients especially among females and older patients. More research is required to understand how age and sex, along with other socioeconomic indicators shape QOL in trauma patients in India.</w:t>
      </w:r>
    </w:p>
    <w:p>
      <w:pPr>
        <w:pStyle w:val="Normal"/>
        <w:rPr>
          <w:rFonts w:cs="Calibri" w:cstheme="minorHAnsi"/>
          <w:sz w:val="24"/>
          <w:szCs w:val="24"/>
        </w:rPr>
      </w:pPr>
      <w:r>
        <w:rPr>
          <w:rFonts w:cs="Calibri" w:cstheme="minorHAnsi"/>
          <w:sz w:val="24"/>
          <w:szCs w:val="24"/>
        </w:rPr>
        <w:t>--------------------------------------------------------------------------------------------------------------------------</w:t>
      </w:r>
    </w:p>
    <w:p>
      <w:pPr>
        <w:pStyle w:val="Normal"/>
        <w:rPr>
          <w:rFonts w:cs="Calibri" w:cstheme="minorHAnsi"/>
          <w:b/>
          <w:b/>
          <w:bCs/>
          <w:sz w:val="24"/>
          <w:szCs w:val="24"/>
        </w:rPr>
      </w:pPr>
      <w:r>
        <w:rPr>
          <w:rFonts w:cs="Calibri" w:cstheme="minorHAnsi"/>
          <w:b/>
          <w:bCs/>
          <w:sz w:val="24"/>
          <w:szCs w:val="24"/>
        </w:rPr>
        <w:t>Introduction</w:t>
      </w:r>
    </w:p>
    <w:p>
      <w:pPr>
        <w:pStyle w:val="Normal"/>
        <w:jc w:val="both"/>
        <w:rPr>
          <w:rFonts w:cs="Calibri" w:cstheme="minorHAnsi"/>
          <w:sz w:val="24"/>
          <w:szCs w:val="24"/>
        </w:rPr>
      </w:pPr>
      <w:r>
        <w:rPr>
          <w:rFonts w:cs="Calibri" w:cstheme="minorHAnsi"/>
          <w:sz w:val="24"/>
          <w:szCs w:val="24"/>
        </w:rPr>
        <w:t xml:space="preserve">Trauma contributes to one-tenth of the global disability-adjusted life-years (DALYs), with low-and middle-income countries (LMICs) bearing a disproportionate burden of the morbidity </w:t>
      </w:r>
      <w:r>
        <w:fldChar w:fldCharType="begin"/>
      </w:r>
      <w:r>
        <w:rPr>
          <w:sz w:val="24"/>
          <w:szCs w:val="24"/>
          <w:rFonts w:cs="Calibri"/>
        </w:rPr>
        <w:instrText>ADDIN CSL_CITATION {"citationItems":[{"id":"ITEM-1","itemData":{"DOI":"10.1016/S0140-6736(20)30977-6","ISSN":"1474547X","PMID":"33069325","abstract":"Background: Accurate and up-to-date assessment of demographic metrics is crucial for understanding a wide range of social, economic, and public health issues that affect populations worldwide. The Global Burden of Diseases, Injuries, and Risk Factors Study (GBD) 2019 produced updated and comprehensive demographic assessments of the key indicators of fertility, mortality, migration, and population for 204 countries and territories and selected subnational locations from 1950 to 2019. Methods: 8078 country-years of vital registration and sample registration data, 938 surveys, 349 censuses, and 238 other sources were identified and used to estimate age-specific fertility. Spatiotemporal Gaussian process regression (ST-GPR) was used to generate age-specific fertility rates for 5-year age groups between ages 15 and 49 years. With extensions to age groups 10–14 and 50–54 years, the total fertility rate (TFR) was then aggregated using the estimated age-specific fertility between ages 10 and 54 years. 7417 sources were used for under-5 mortality estimation and 7355 for adult mortality. ST-GPR was used to synthesise data sources after correction for known biases. Adult mortality was measured as the probability of death between ages 15 and 60 years based on vital registration, sample registration, and sibling histories, and was also estimated using ST-GPR. HIV-free life tables were then estimated using estimates of under-5 and adult mortality rates using a relational model life table system created for GBD, which closely tracks observed age-specific mortality rates from complete vital registration when available. Independent estimates of HIV-specific mortality generated by an epidemiological analysis of HIV prevalence surveys and antenatal clinic serosurveillance and other sources were incorporated into the estimates in countries with large epidemics. Annual and single-year age estimates of net migration and population for each country and territory were generated using a Bayesian hierarchical cohort component model that analysed estimated age-specific fertility and mortality rates along with 1250 censuses and 747 population registry years. We classified location-years into seven categories on the basis of the natural rate of increase in population (calculated by subtracting the crude death rate from the crude birth rate) and the net migration rate. We computed healthy life expectancy (HALE) using years lived with disability (YLDs) per capita, life tables, and st…","author":[{"dropping-particle":"","family":"GBD 2019 Demographics Collaborators","given":"","non-dropping-particle":"","parse-names":false,"suffix":""}],"container-title":"The Lancet","id":"ITEM-1","issue":"10258","issued":{"date-parts":[["2020"]]},"page":"1160-1203","title":"Global age-sex-specific fertility, mortality, healthy life expectancy (HALE), and population estimates in 204 countries and territories, 1950–2019: a comprehensive demographic analysis for the Global Burden of Disease Study 2019","type":"article-journal","volume":"396"},"uris":["http://www.mendeley.com/documents/?uuid=92b93d58-0f7a-49a4-b70c-a694d5e292e7"]},{"id":"ITEM-2","itemData":{"DOI":"https://dx.doi.org/10.1186/s12955-019-1139-4","ISBN":"1477-7525","PMID":"31014327","abstract":"BACKGROUND: Retrospective assessment of pre-injury health-related quality of life (HRQL) is frequently used to measure change from pre- to post-injury HRQL. However, retrospective measurement may be confounded by recall bias. It is assumed that presence of recall bias is influenced by several factors, such as the measurement scale or the instrument that is used, the measurement schedule, and the presence of a substantial health event during the follow up period. This study empirically tests these assumptions by comparing pre-injury EQ-5D summary scores, EQ-5D profiles and visual analogue scale (EQ-VAS) scores of trauma patients, as recorded 1 week and 12 months post-injury, respectively. METHODS: A sample of 5371 adult trauma patients who attended the Emergency Department (ED) followed by hospital admission, received postal questionnaires 1 week (T1) and 12 months (T2) post-injury. The questionnaires contained items on pre-injury health, in terms of EQ-5D3L and EQ-VAS. RESULTS: One thousand one hundred sixty-six completed data pairs with T1 and T2 pre-injury data were available. Mean pre-injury EQ-5D summary scores were 0.906 (T1) and 0.905 (T2), respectively, with moderate intertemporal agreement (intraclass correlation coefficient (ICC) T1T2 = 0.595). In absolute terms, 442 (37.9%) respondents reported a different pre-injury EQ-5D profile at T2 compared to T1. The least stable EQ-5D dimension was pain/discomfort (20.2% reported a change). Mean T2 pre-injury EQ-VAS score was significantly higher than mean T1 pre-injury EQ-VAS score (T2 84.6 versus T1 83.3). Multivariable logistic regression analysis indicated that lower educational level, comorbid disease and having PTSD symptoms were independent predictors of change of pre-injury EQ-5D profile. CONCLUSIONS: Despite one third of respondents reported a different pre-injury health level, if asked for on two interview occasions separated by 1 year, on the group level this difference was nil (EQ-5D summary score) to small (EQ-VAS). The consistent symmetrical pattern of change suggests random error to play the largest role. Intertemporal reliability was the same in EQ-5D profiles vs. EQ-VAS scores, ruling out scale effects. Particularly certain trauma subgroups showed highest distortion. While group comparisons may be trusted, in pre-post analysis and repeated measure analysis the individual injury impact and recovery pattern may be wrongly estimated.","author":[{"dropping-particle":"","family":"Haagsma","given":"J","non-dropping-particle":"","parse-names":false,"suffix":""},{"dropping-particle":"","family":"Bonsel","given":"G","non-dropping-particle":"","parse-names":false,"suffix":""},{"dropping-particle":"","family":"Jongh","given":"M","non-dropping-particle":"de","parse-names":false,"suffix":""},{"dropping-particle":"","family":"Polinder","given":"S","non-dropping-particle":"","parse-names":false,"suffix":""}],"container-title":"Health &amp; Quality of Life Outcomes","id":"ITEM-2","issue":"1","issued":{"date-parts":[["2019"]]},"note":"Haagsma, Juanita Bonsel, Gouke de Jongh, Mariska Polinder, Suzanne","page":"70","title":"Agreement between retrospectively assessed health-related quality of life collected 1 week and 12 months post-injury: an observational follow-up study","type":"article-journal","volume":"17"},"uris":["http://www.mendeley.com/documents/?uuid=de6ad5b5-eb5f-4305-8c00-597846380b9d"]}],"mendeley":{"formattedCitation":"(1,2)","plainTextFormattedCitation":"(1,2)","previouslyFormattedCitation":"(1,2)"},"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(1,2)</w:t>
      </w:r>
      <w:r>
        <w:rPr>
          <w:rFonts w:cs="Calibri" w:cstheme="minorHAnsi"/>
          <w:sz w:val="24"/>
          <w:szCs w:val="24"/>
        </w:rPr>
      </w:r>
      <w:r>
        <w:rPr>
          <w:sz w:val="24"/>
          <w:szCs w:val="24"/>
          <w:rFonts w:cs="Calibri"/>
        </w:rPr>
        <w:fldChar w:fldCharType="end"/>
      </w:r>
      <w:r>
        <w:rPr>
          <w:rFonts w:cs="Calibri" w:cstheme="minorHAnsi"/>
          <w:sz w:val="24"/>
          <w:szCs w:val="24"/>
        </w:rPr>
        <w:t xml:space="preserve">. To address this burden, it is important to understand the long-term outcomes of trauma and the different factors associated with these outcomes, especially in LMICs </w:t>
      </w:r>
      <w:r>
        <w:fldChar w:fldCharType="begin"/>
      </w:r>
      <w:r>
        <w:rPr>
          <w:sz w:val="24"/>
          <w:szCs w:val="24"/>
          <w:rFonts w:cs="Calibri"/>
        </w:rPr>
        <w:instrText>ADDIN CSL_CITATION {"citationItems":[{"id":"ITEM-1","itemData":{"DOI":"https://dx.doi.org/10.1097/TA.0000000000001490","ISBN":"2163-0763","PMID":"28426563","abstract":"BACKGROUND: The National Academies of Sciences, Engineering, and Medicine (formerly the Institute of Medicine) recently recommended inclusion of postdischarge health-related quality of life (HRQoL) and patient-reported outcomes (PROs) metrics to benchmark the quality of trauma care. Currently, these measures are not routinely collected at most trauma centers. We sought to determine the feasibility and value of adding such long-term outcome measures to trauma registries. METHODS: As part of the FORTE (Functional Outcomes and Recovery after Trauma Emergencies) project, we included patients with an Injury Severity Score of 9 or greater, admitted to the Brigham and Women's Hospital in Boston, MA, who were identified retrospectively using the institutional trauma registry and contacted 6 or 12 months after injury to participate in a telephone survey evaluating HRQoL (Short Form 12 [SF-12]), PROs (Trauma Quality of Life), posttraumatic stress disorder, return to work, residential status, and health care utilization. RESULTS: Data were collected for 171 of 394 eligible patients: 85/189 (45%) at 6 months and 86/205 (42%) at 12 months; 25%/29% (6/12 months) patients could not be contacted, 15%/16% (6/12 months) declined to participate, and 15%/13% (6/12 months) were interested in participating at another time but were not reached again. Approximately 20% patients screened positive for posttraumatic stress disorder, and half had not yet returned to work. There were significant reductions in SF-12 physical composite scores relative to population norms (mean, 50 [SD, 10]) at 6 months (mean, 44; 95% confidence interval [CI], 41-47) and 12 months (45; 95% CI, 42-47); no difference was noted in the SF-12 mental composite scores (6 months: 51 [95% CI, 48-54]; 12 months: 50 [95% CI, 46-53]). CONCLUSIONS: Trauma patients reported considerable impairment 6 and 12 months after injury. Routine collection of PROs and HRQoL provides important data regarding trauma outcomes beyond mortality and will enable the development of quality improvement metrics that better reflect patients' postinjury experiences. Improved and alternate methods for collection of these data need to be developed to enhance response rates before widespread adoption across trauma centers in the United States. LEVEL OF EVIDENCE: Prognostic/epidemiologic, level II; Therapeutic, level III.","author":[{"dropping-particle":"","family":"Rios-Diaz","given":"A J","non-dropping-particle":"","parse-names":false,"suffix":""},{"dropping-particle":"","family":"Herrera-Escobar","given":"J P","non-dropping-particle":"","parse-names":false,"suffix":""},{"dropping-particle":"","family":"Lilley","given":"E J","non-dropping-particle":"","parse-names":false,"suffix":""},{"dropping-particle":"","family":"Appelson","given":"J R","non-dropping-particle":"","parse-names":false,"suffix":""},{"dropping-particle":"","family":"Gabbe","given":"B","non-dropping-particle":"","parse-names":false,"suffix":""},{"dropping-particle":"","family":"Brasel","given":"K","non-dropping-particle":"","parse-names":false,"suffix":""},{"dropping-particle":"","family":"deRoon-Cassini","given":"T","non-dropping-particle":"","parse-names":false,"suffix":""},{"dropping-particle":"","family":"Schneider","given":"E B","non-dropping-particle":"","parse-names":false,"suffix":""},{"dropping-particle":"","family":"Kasotakis","given":"G","non-dropping-particle":"","parse-names":false,"suffix":""},{"dropping-particle":"","family":"Kaafarani","given":"H","non-dropping-particle":"","parse-names":false,"suffix":""},{"dropping-particle":"","family":"Velmahos","given":"G","non-dropping-particle":"","parse-names":false,"suffix":""},{"dropping-particle":"","family":"Salim","given":"A","non-dropping-particle":"","parse-names":false,"suffix":""},{"dropping-particle":"","family":"Haider","given":"A H","non-dropping-particle":"","parse-names":false,"suffix":""}],"container-title":"The Journal of Trauma and Acute Care Surgery","id":"ITEM-1","issue":"1","issued":{"date-parts":[["2017"]]},"note":"Rios-Diaz, Arturo J Herrera-Escobar, Juan P Lilley, Elizabeth J Appelson, Jessica R Gabbe, Belinda Brasel, Karen deRoon-Cassini, Terri Schneider, Eric B Kasotakis, George Kaafarani, Haytham Velmahos, George Salim, Ali Haider, Adil H","page":"97-104","title":"Routine inclusion of long-term functional and patient-reported outcomes into trauma registries: The FORTE project","type":"article-journal","volume":"83"},"uris":["http://www.mendeley.com/documents/?uuid=bcc20e5b-7162-4040-9c28-38b664d5c16d"]},{"id":"ITEM-2","itemData":{"DOI":"10.1111/aas.12875","ISSN":"13996576","author":[{"dropping-particle":"","family":"Wisborg","given":"T.","non-dropping-particle":"","parse-names":false,"suffix":""},{"dropping-particle":"","family":"Manskow","given":"U. S.","non-dropping-particle":"","parse-names":false,"suffix":""},{"dropping-particle":"","family":"Jeppesen","given":"E.","non-dropping-particle":"","parse-names":false,"suffix":""}],"container-title":"Acta Anaesthesiologica Scandinavica","id":"ITEM-2","issue":"4","issued":{"date-parts":[["2017"]]},"page":"362-364","title":"Trauma outcome research – More is needed","type":"article-journal","volume":"61"},"uris":["http://www.mendeley.com/documents/?uuid=2bae0199-2476-4a75-a977-d11fae38101c"]},{"id":"ITEM-3","itemData":{"DOI":"10.1016/j.injury.2017.01.013","ISSN":"18790267","abstract":"Background Over the past decades, the number of survivors of injuries has rapidly grown. It has become important to focus more on the determinants of non-fatal outcome. Although socio-economic status (SES) is considered to be a fundamental determinant of health in general, the role of SES as a determinant of non-fatal outcome after injury is largely unknown. Methods An online search was conducted in November 2015 using Embase, Medline, Web of Science, Cinahl, Cochrane, Google scholar and PubMed. Studies examining the relation between SES and a physical or psychological outcome measure, or using SES as a confounder in a general trauma population were included. There were no restrictions regarding study design. The ‘Quality in Prognostic Studies tool’ was used to assess the methodological quality of the included studies. Results The 24 included studies showed large variations in methodological quality. The number of participants ranged from 56 to 4639, and assessments of the measures ranged from immediately to 6 year post-injury. Studies used a large number of variables as indicators of SES. Participant's educational level was used most frequently. The majority of the studies used a multivariable technique to analyse the relation between SES and non-fatal outcome after injury. All studies found a positive association (80% of studies significant, n = 19) between increased SES and better non-fatal outcome after injury. Conclusion Although an adequate and valid measure of SES is lacking, the results of this review showed that SES is an important determinant of non-fatal outcome after injury. Future research should focus on the definition and measurement of SES and should further underpin the effect of SES on non-fatal outcome after injury.","author":[{"dropping-particle":"","family":"Kruithof","given":"N.","non-dropping-particle":"","parse-names":false,"suffix":""},{"dropping-particle":"","family":"Jongh","given":"M. A.C.","non-dropping-particle":"de","parse-names":false,"suffix":""},{"dropping-particle":"","family":"Munter","given":"L.","non-dropping-particle":"de","parse-names":false,"suffix":""},{"dropping-particle":"","family":"Lansink","given":"K. W.W.","non-dropping-particle":"","parse-names":false,"suffix":""},{"dropping-particle":"","family":"Polinder","given":"S.","non-dropping-particle":"","parse-names":false,"suffix":""}],"container-title":"Injury","id":"ITEM-3","issue":"3","issued":{"date-parts":[["2017"]]},"page":"578-590","publisher":"Elsevier Ltd","title":"The effect of socio-economic status on non-fatal outcome after injury: A systematic review","type":"article-journal","volume":"48"},"uris":["http://www.mendeley.com/documents/?uuid=96007482-a8aa-40ab-98cb-febf698f8789"]}],"mendeley":{"formattedCitation":"(3–5)","plainTextFormattedCitation":"(3–5)","previouslyFormattedCitation":"(3–5)"},"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(3–5)</w:t>
      </w:r>
      <w:r>
        <w:rPr>
          <w:rFonts w:cs="Calibri" w:cstheme="minorHAnsi"/>
          <w:sz w:val="24"/>
          <w:szCs w:val="24"/>
        </w:rPr>
      </w:r>
      <w:r>
        <w:rPr>
          <w:sz w:val="24"/>
          <w:szCs w:val="24"/>
          <w:rFonts w:cs="Calibri"/>
        </w:rPr>
        <w:fldChar w:fldCharType="end"/>
      </w:r>
      <w:r>
        <w:rPr>
          <w:rFonts w:cs="Calibri" w:cstheme="minorHAnsi"/>
          <w:sz w:val="24"/>
          <w:szCs w:val="24"/>
        </w:rPr>
        <w:t xml:space="preserve">. This encompasses a range of socioeconomic outcomes including health-related quality of life (QOL) </w:t>
      </w:r>
      <w:r>
        <w:fldChar w:fldCharType="begin"/>
      </w:r>
      <w:r>
        <w:rPr>
          <w:sz w:val="24"/>
          <w:szCs w:val="24"/>
          <w:rFonts w:cs="Calibri"/>
        </w:rPr>
        <w:instrText>ADDIN CSL_CITATION {"citationItems":[{"id":"ITEM-1","itemData":{"DOI":"10.1177/0269215517712044","ISSN":"0269-2155","author":[{"dropping-particle":"","family":"Ahmed","given":"Wail","non-dropping-particle":"","parse-names":false,"suffix":""},{"dropping-particle":"","family":"Alwe","given":"Rupali","non-dropping-particle":"","parse-names":false,"suffix":""},{"dropping-particle":"","family":"Wade","given":"Derick","non-dropping-particle":"","parse-names":false,"suffix":""}],"container-title":"Clinical Rehabilitation","id":"ITEM-1","issue":"12","issued":{"date-parts":[["2017"]]},"page":"1646-1652","title":"One-year functional outcomes following major trauma: experience of a UK level 1 major trauma centre","type":"article-journal","volume":"31"},"uris":["http://www.mendeley.com/documents/?uuid=2f685d0b-bdb6-439f-99f7-b2ea5d4f5e0a"]},{"id":"ITEM-2","itemData":{"DOI":"10.1136/bmjgh-2016-000082","ISBN":"2016000082","ISSN":"20597908","abstract":"BACKGROUND: Injuries create major financial burden for families. In this study, we estimated the distribution of out-of-pocket payment for medical care of injuries and the role of health insurance in containing such costs.\\n\\nMETHODS: A prospective cohort study of 892 injured patients admitted to a provincial general hospital between Jan 1, 2010, and Aug 31, 2010, in Vietnam was done. Data for demographic, injury characteristics, and costs by specific categories paid out-of-pocket by patients were included in the analyses. Generalised linear models with log link and gamma distribution were used to examine the associations between insurance status and total medical care costs and specific cost component.\\n\\nFINDINGS: The average total medical care costs paid out-of-pocket by patients during hospital stays were greater than US$270 (SD 193). Major drivers of total medical care costs related to surgery (nearly 25%), diagnostic tests or examinations (24%), and drugs (23%). Burn injuries incurred the highest medical care costs during hospital stays (mean US$321 [SD 179]) and assault incurred the lowest costs (mean US$167 [SD 165]). Total costs were higher for more severe injuries and those that required a higher level of surgery (from US$122 for maximum abbreviated injury score [MAIS] of 1 to US$485 to MAIS of 5; and US$194 for non-surgery, US$202 for minor surgery, and US$428 for major surgery). Patients using health insurance had lower total costs than those who did not (US$245 vs US$279). However, no significant associations were noted between health insurance and total costs (p=0·142), costs for surgery (p=0·154), diagnostic tests or examinations (p=0·689), or drugs (p=0·341).\\n\\nINTERPRETATION: This study provides estimates and distribution of costs of medical care for injuries in hospital. Patients and their families seemed to bear all or most of these costs. Although the study highlights the need for ongoing efforts in injury prevention, it also provides further evidence on the few benefits of health insurance in protecting patients and their families from the high costs of hospital stays in Vietnam.\\n\\nFUNDING: Atlantic Philanthropies.","author":[{"dropping-particle":"","family":"Nguyen","given":"Ha","non-dropping-particle":"","parse-names":false,"suffix":""},{"dropping-particle":"","family":"Ivers","given":"Rebecca","non-dropping-particle":"","parse-names":false,"suffix":""},{"dropping-particle":"","family":"Jan","given":"Stephen","non-dropping-particle":"","parse-names":false,"suffix":""},{"dropping-particle":"","family":"Pham","given":"Cuong","non-dropping-particle":"","parse-names":false,"suffix":""}],"container-title":"BMJ Global Health","id":"ITEM-2","issue":"1","issued":{"date-parts":[["2017"]]},"title":"Analysis of out-of-pocket costs associated with hospitalised injuries in Vietnam","type":"article-journal","volume":"2"},"uris":["http://www.mendeley.com/documents/?uuid=6a51fd8c-ba84-4cf1-a4f4-ddd4ebe59b30"]},{"id":"ITEM-3","itemData":{"DOI":"10.1038/s41393-019-0382-1","ISSN":"14765624","PMID":"31772346","abstract":"Study design: Cross-sectional study. Objectives: To determine the degree of impoverishment of people with spinal cord injury (SCI) and their families in Bangladesh caused by loss of work-related income following injury. Setting: Spinal cord injury centre, Bangladesh. Methods: A total of 410 wheelchair-dependent people with recent SCI about to be discharged from a hospital in Bangladesh were interviewed to determine the size of their families, their incomes from paid work prior to injury and the incomes of their family members. These data were used to calculate income per family unit and per family member prior to and immediately after injury. Results: Ninety percent of the participants were men, 98% were from rural areas of Bangladesh and 58% were manual labours prior to injury. Median (interquartile range, IQR) family size was 5 (4–6) people. Prior to injury, 74% of participants were the main income earners for their families and 50% provided the only source of income for their families. Participants’ median (IQR) monthly income prior to injury was US$106 (US$60–US$180) per person and family members’ income was US$30 (US$19–US$48) per person. After injury, the median income (IQR) of each family member dropped to US$0 (US$0–US$18) placing 91% of families below the extreme poverty line of US$37.50 per person per month (equivalent to US$1.25 per day). Conclusion: In Bangladesh, SCI have profound financial implications for individuals and their families and causes extreme poverty. This is because those most often injured are young and the main income earners for their families.","author":[{"dropping-particle":"","family":"Hossain","given":"Mohammad Sohrab","non-dropping-particle":"","parse-names":false,"suffix":""},{"dropping-particle":"","family":"Harvey","given":"Lisa A.","non-dropping-particle":"","parse-names":false,"suffix":""},{"dropping-particle":"","family":"Islam","given":"Md Shofiqul","non-dropping-particle":"","parse-names":false,"suffix":""},{"dropping-particle":"","family":"Rahman","given":"Md Akhlasur","non-dropping-particle":"","parse-names":false,"suffix":""},{"dropping-particle":"","family":"Liu","given":"Hueiming","non-dropping-particle":"","parse-names":false,"suffix":""},{"dropping-particle":"","family":"Herbert","given":"Robert D.","non-dropping-particle":"","parse-names":false,"suffix":""}],"container-title":"Spinal Cord","id":"ITEM-3","issue":"4","issued":{"date-parts":[["2020"]]},"page":"423-429","title":"Loss of work-related income impoverishes people with SCI and their families in Bangladesh","type":"article-journal","volume":"58"},"uris":["http://www.mendeley.com/documents/?uuid=a78ed0f8-9c07-4639-bfba-dad553509555"]},{"id":"ITEM-4","itemData":{"DOI":"https://dx.doi.org/10.1136/injuryprev-2019-043143","ISB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&gt;=18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&gt;=7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non-dropping-particle":"","parse-names":false,"suffix":""},{"dropping-particle":"","family":"Prinja","given":"S","non-dropping-particle":"","parse-names":false,"suffix":""},{"dropping-particle":"","family":"Nguyen","given":"H","non-dropping-particle":"","parse-names":false,"suffix":""},{"dropping-particle":"","family":"Gabbe","given":"B J","non-dropping-particle":"","parse-names":false,"suffix":""},{"dropping-particle":"","family":"Peden","given":"M","non-dropping-particle":"","parse-names":false,"suffix":""},{"dropping-particle":"","family":"Ivers","given":"R Q","non-dropping-particle":"","parse-names":false,"suffix":""}],"container-title":"Injury Prevention","id":"ITEM-4","issued":{"date-parts":[["2019"]]},"language":"English","note":"Using Smart Source Parsing\nJul\nJagnoor, Jagnoor\nPrinja, Shankar\nNguyen, Ha\nGabbe, Belinda J\nPeden, Margaret\nIvers, Rebecca Q\ninjuryprev-2019-043143","page":"4","title":"Mortality and health-related quality of life following injuries and associated factors: a cohort study in Chandigarh, North India","type":"article-journal","volume":"04"},"uris":["http://www.mendeley.com/documents/?uuid=9af67f03-6dc3-4579-9cbb-bbf67cf5bcb0"]}],"mendeley":{"formattedCitation":"(6–9)","plainTextFormattedCitation":"(6–9)","previouslyFormattedCitation":"(6–9)"},"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(6–9)</w:t>
      </w:r>
      <w:r>
        <w:rPr>
          <w:rFonts w:cs="Calibri" w:cstheme="minorHAnsi"/>
          <w:sz w:val="24"/>
          <w:szCs w:val="24"/>
        </w:rPr>
      </w:r>
      <w:r>
        <w:rPr>
          <w:sz w:val="24"/>
          <w:szCs w:val="24"/>
          <w:rFonts w:cs="Calibri"/>
        </w:rPr>
        <w:fldChar w:fldCharType="end"/>
      </w:r>
      <w:r>
        <w:rPr>
          <w:rFonts w:cs="Calibri" w:cstheme="minorHAnsi"/>
          <w:sz w:val="24"/>
          <w:szCs w:val="24"/>
        </w:rPr>
        <w:t>.</w:t>
      </w:r>
    </w:p>
    <w:p>
      <w:pPr>
        <w:pStyle w:val="Normal"/>
        <w:jc w:val="both"/>
        <w:rPr>
          <w:rFonts w:cs="Calibri" w:cstheme="minorHAnsi"/>
          <w:ins w:id="31" w:author="Martin Gerdin Wärnberg" w:date="2022-02-28T22:20:46Z"/>
          <w:sz w:val="24"/>
          <w:szCs w:val="24"/>
        </w:rPr>
      </w:pPr>
      <w:r>
        <w:rPr>
          <w:rFonts w:cs="Calibri" w:cstheme="minorHAnsi"/>
          <w:sz w:val="24"/>
          <w:szCs w:val="24"/>
        </w:rPr>
        <w:t xml:space="preserve">Age and sex are associated with post-discharge QOL among trauma patients. Elderly populations and females tend to have limited access to resources, reduced social capital, disparities in support, poor health-seeking behavior, and restricted education and employment opportunities </w:t>
      </w:r>
      <w:r>
        <w:fldChar w:fldCharType="begin"/>
      </w:r>
      <w:r>
        <w:rPr>
          <w:sz w:val="24"/>
          <w:szCs w:val="24"/>
          <w:rFonts w:cs="Calibri"/>
        </w:rPr>
        <w:instrText>ADDIN CSL_CITATION {"citationItems":[{"id":"ITEM-1","itemData":{"DOI":"10.1093/geronb/gby094","ISSN":"10795014","PMID":"30124930","abstract":"Individual households remain important for elderly care and support in resource-limited settings. Factors such as availability of young people and ownership of assets are important for care and support for the elderly. This article examines changing trends in accessing care and support for the elderly in a context of socioeconomic changes such as increasing school attendance and outmigration of youth from rural areas. Method: Rich data from the life stories of individuals from 22 households in rural Uganda collected in 2009-2010 were analyzed. Results: The elderly were lacking care and support, as the youth experienced increasing schooling and outmigration. The loss of young adults from HIV infection deprived the elderly of care and support, and increased their responsibilities of caring for the sick and the orphans. Mitigating factors included remittances and asset ownership. The availability of free health care encouraged people to stay in households to utilize these resources while also caring for the elderly members. Discussion: With the current socioeconomic transformations, the rules and resources used in the traditional care system no longer serve as a \"safety network\" for the elderly. Adaptation efforts from individual households cannot deal with the multiple concurrent changes. Programs to increase education should consider investing in additional social programs, especially for those who are negatively impacted by increased access to education.","author":[{"dropping-particle":"","family":"Amurwon","given":"Jovita","non-dropping-particle":"","parse-names":false,"suffix":""},{"dropping-particle":"","family":"Carr","given":"Deborah","non-dropping-particle":"","parse-names":false,"suffix":""}],"container-title":"Journals of Gerontology - Series B Psychological Sciences and Social Sciences","id":"ITEM-1","issue":"8","issued":{"date-parts":[["2019"]]},"page":"1483-1491","title":"\"It's Like i Never Had a Child of My Own\": Care and Support for the Elderly in a Changing Socioeconomic Context in Rural Uganda","type":"article-journal","volume":"74"},"uris":["http://www.mendeley.com/documents/?uuid=caa779db-706b-45c6-8a2a-ecc687bafbaf"]},{"id":"ITEM-2","itemData":{"DOI":"10.1186/s12889-015-1824-0","ISBN":"1288901518","ISSN":"14712458","PMID":"26002342","abstract":"Background: Since mobility and social participation are key determinants of health and quality of life, it is important to identify factors associated with them. Although several investigations have been conducted on the neighborhood environment, mobility and social participation, there is no clear integration of the results. This study aimed to provide a comprehensive understanding regarding how the neighborhood environment is associated with mobility and social participation in older adults. Methods: A rigorous methodological scoping study framework was used to search nine databases from different fields with fifty-one keywords. Data were exhaustively analyzed, organized and synthesized according to the International Classification of Functioning, Disability and Health (ICF) by two research assistants following PRISMA guidelines, and results were validated with knowledge users. Results: The majority of the 50 selected articles report results of cross-sectional studies (29; 58 %), mainly conducted in the US (24; 48 %) or Canada (15; 30 %). Studies mostly focused on neighborhood environment associations with mobility (39; 78 %), social participation (19; 38 %), and occasionally both (11; 22 %). Neighborhood attributes considered were mainly 'Pro ducts and technology' (43; 86) and 'Services, systems and policies' (37; 74 %), but also 'Natural and human-made changes' (27; 54 %) and 'Support and relationships' (21; 42 %). Mobility and social participation were both positively associated with Proximity to resources and recreational facilities, Social support, Having a car or driver's license, Public transportation and Neighborhood security, and negatively associated with Poor user-friendliness of the walking environment and Neighborhood insecurity. Attributes of the neighborhood environment not covered by previous research on mobility and social participation mainly concerned 'Attitudes', and 'Services, systems and policies'. Conclusion: Results from this comprehensive synthesis of empirical studies on associations of the neighborhood environment with mobility and social participation will ultimately support best practices, decisions and the development of innovative inclusive public health interventions including clear guidelines for the creation of age-supportive environments. To foster mobility and social participation, these interventions must consider Proximity to resources and to recreational facilities, Social support, Transportation, Neighborhood se…","author":[{"dropping-particle":"","family":"Levasseur","given":"Mélanie","non-dropping-particle":"","parse-names":false,"suffix":""},{"dropping-particle":"","family":"Généreux","given":"Mélissa","non-dropping-particle":"","parse-names":false,"suffix":""},{"dropping-particle":"","family":"Bruneau","given":"Jean François","non-dropping-particle":"","parse-names":false,"suffix":""},{"dropping-particle":"","family":"Vanasse","given":"Alain","non-dropping-particle":"","parse-names":false,"suffix":""},{"dropping-particle":"","family":"Chabot","given":"Éric","non-dropping-particle":"","parse-names":false,"suffix":""},{"dropping-particle":"","family":"Beaulac","given":"Claude","non-dropping-particle":"","parse-names":false,"suffix":""},{"dropping-particle":"","family":"Bédard","given":"Marie Michèle","non-dropping-particle":"","parse-names":false,"suffix":""}],"container-title":"BMC Public Health","id":"ITEM-2","issue":"1","issued":{"date-parts":[["2015"]]},"page":"1-19","publisher":"BMC Public Health","title":"Importance of proximity to resources, social support, transportation and neighborhood security for mobility and social participation in older adults: Results from a scoping study","type":"article-journal","volume":"15"},"uris":["http://www.mendeley.com/documents/?uuid=d6a47ab4-bd13-4b9b-bd92-6b35507f0b41"]},{"id":"ITEM-3","itemData":{"DOI":"10.1016/j.puhe.2016.08.005","ISSN":"0033-3506","author":[{"dropping-particle":"","family":"Brinda","given":"E M","non-dropping-particle":"","parse-names":false,"suffix":""},{"dropping-particle":"","family":"Attermann","given":"J","non-dropping-particle":"","parse-names":false,"suffix":""},{"dropping-particle":"","family":"Gerdtham","given":"U G","non-dropping-particle":"","parse-names":false,"suffix":""},{"dropping-particle":"","family":"Enemark","given":"U","non-dropping-particle":"","parse-names":false,"suffix":""}],"container-title":"Public Health","id":"ITEM-3","issued":{"date-parts":[["2016"]]},"page":"32-41","publisher":"Elsevier Ltd","title":"Socio-economic inequalities in health and health service use among older adults in India : results from the WHO Study on Global AGEing and adult health survey","type":"article-journal","volume":"141"},"uris":["http://www.mendeley.com/documents/?uuid=b61e3f76-ef4d-4304-beec-2aef558ecfa6"]},{"id":"ITEM-4","itemData":{"author":[{"dropping-particle":"","family":"Gupta","given":"Geeta Rao","non-dropping-particle":"","parse-names":false,"suffix":""},{"dropping-particle":"","family":"Oomman","given":"Nandini","non-dropping-particle":"","parse-names":false,"suffix":""},{"dropping-particle":"","family":"Grown","given":"Caren","non-dropping-particle":"","parse-names":false,"suffix":""},{"dropping-particle":"","family":"Conn","given":"Kathryn","non-dropping-particle":"","parse-names":false,"suffix":""},{"dropping-particle":"","family":"Hawkes","given":"Sarah","non-dropping-particle":"","parse-names":false,"suffix":""},{"dropping-particle":"","family":"Shawar","given":"Yusra Ribhi","non-dropping-particle":"","parse-names":false,"suffix":""},{"dropping-particle":"","family":"Shiffman","given":"Jeremy","non-dropping-particle":"","parse-names":false,"suffix":""},{"dropping-particle":"","family":"Buse","given":"Kent","non-dropping-particle":"","parse-names":false,"suffix":""},{"dropping-particle":"","family":"Mehra","given":"Rekha","non-dropping-particle":"","parse-names":false,"suffix":""},{"dropping-particle":"","family":"Bah","given":"Chernor A","non-dropping-particle":"","parse-names":false,"suffix":""},{"dropping-particle":"","family":"Heise","given":"Lori","non-dropping-particle":"","parse-names":false,"suffix":""},{"dropping-particle":"","family":"Greene","given":"Margaret E","non-dropping-particle":"","parse-names":false,"suffix":""},{"dropping-particle":"","family":"Weber","given":"Ann M","non-dropping-particle":"","parse-names":false,"suffix":""},{"dropping-particle":"","family":"Heymann","given":"Jody","non-dropping-particle":"","parse-names":false,"suffix":""},{"dropping-particle":"","family":"Hay","given":"Katherine","non-dropping-particle":"","parse-names":false,"suffix":""},{"dropping-particle":"","family":"Raj","given":"Anita","non-dropping-particle":"","parse-names":false,"suffix":""},{"dropping-particle":"","family":"Henry","given":"Sarah","non-dropping-particle":"","parse-names":false,"suffix":""},{"dropping-particle":"","family":"Klugman","given":"Jeni","non-dropping-particle":"","parse-names":false,"suffix":""}],"container-title":"Lancet","id":"ITEM-4","issued":{"date-parts":[["2019"]]},"title":"Gender Equality , Norms , and Health 5 Gender equality and gender norms : framing the opportunities for health","type":"article-journal","volume":"393"},"uris":["http://www.mendeley.com/documents/?uuid=bf779e7b-9b00-4d5a-a966-0e41e48444d3"]},{"id":"ITEM-5","itemData":{"DOI":"10.1016/S2214-109X(20)30354-5","ISSN":"2214-109X","author":[{"dropping-particle":"","family":"Kennedy","given":"Elissa","non-dropping-particle":"","parse-names":false,"suffix":""},{"dropping-particle":"","family":"Binder","given":"Gerda","non-dropping-particle":"","parse-names":false,"suffix":""},{"dropping-particle":"","family":"Humphries-waa","given":"Karen","non-dropping-particle":"","parse-names":false,"suffix":""},{"dropping-particle":"","family":"Tidhar","given":"Tom","non-dropping-particle":"","parse-names":false,"suffix":""},{"dropping-particle":"","family":"Cini","given":"Karly","non-dropping-particle":"","parse-names":false,"suffix":""},{"dropping-particle":"","family":"Comrie-thomson","given":"Liz","non-dropping-particle":"","parse-names":false,"suffix":""},{"dropping-particle":"","family":"Vaughan","given":"Cathy","non-dropping-particle":"","parse-names":false,"suffix":""},{"dropping-particle":"","family":"Francis","given":"Kate","non-dropping-particle":"","parse-names":false,"suffix":""},{"dropping-particle":"","family":"Scott","given":"Nick","non-dropping-particle":"","parse-names":false,"suffix":""},{"dropping-particle":"","family":"Wulan","given":"Nisaa","non-dropping-particle":"","parse-names":false,"suffix":""},{"dropping-particle":"","family":"Patton","given":"George","non-dropping-particle":"","parse-names":false,"suffix":""},{"dropping-particle":"","family":"Azzopardi","given":"Peter","non-dropping-particle":"","parse-names":false,"suffix":""}],"container-title":"The Lancet Global Health","id":"ITEM-5","issue":"12","issued":{"date-parts":[["2020"]]},"page":"1473-e488","publisher":"The Author(s). Published by Elsevier Ltd. This is an Open Access article under the CC BY 4.0 license","title":"Articles Gender inequalities in health and wellbeing across the first two decades of life : an analysis of 40 low-income and middle-income countries in the Asia-Pacific region","type":"article-journal","volume":"8"},"uris":["http://www.mendeley.com/documents/?uuid=98de027f-014a-4adc-b6bc-6926a4dbc967"]}],"mendeley":{"formattedCitation":"(10–14)","plainTextFormattedCitation":"(10–14)","previouslyFormattedCitation":"(10–14)"},"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(10–14)</w:t>
      </w:r>
      <w:r>
        <w:rPr>
          <w:rFonts w:cs="Calibri" w:cstheme="minorHAnsi"/>
          <w:sz w:val="24"/>
          <w:szCs w:val="24"/>
        </w:rPr>
      </w:r>
      <w:r>
        <w:rPr>
          <w:sz w:val="24"/>
          <w:szCs w:val="24"/>
          <w:rFonts w:cs="Calibri"/>
        </w:rPr>
        <w:fldChar w:fldCharType="end"/>
      </w:r>
      <w:r>
        <w:rPr>
          <w:rFonts w:cs="Calibri" w:cstheme="minorHAnsi"/>
          <w:sz w:val="24"/>
          <w:szCs w:val="24"/>
        </w:rPr>
        <w:t xml:space="preserve">. This can shape their post-discharge well-being and outcomes after trauma  </w:t>
      </w:r>
      <w:r>
        <w:fldChar w:fldCharType="begin"/>
      </w:r>
      <w:r>
        <w:rPr>
          <w:sz w:val="24"/>
          <w:szCs w:val="24"/>
          <w:rFonts w:cs="Calibri"/>
        </w:rPr>
        <w:instrText>ADDIN CSL_CITATION {"citationItems":[{"id":"ITEM-1","itemData":{"DOI":"10.1016/j.burns.2017.06.014","abstract":"Background: Social support is among the most well‐established predictors of post‐burn psychopathology after burn. Despite a disproportionately large burden of burns in the developing world, the nature of social support among burn patients in this context remains elusive. We, therefore, seek to investigate social support and its biopsychosocial determinants among patients with burn injuries in Pakistan. Methods: A cross‐sectional study of 343 patients presenting with burn injuries at four teaching hospitals in the Punjab province of Pakistan was conducted. Patient evaluation consisted of a multi‐part survey of demographic status, clinical features, and social support as measured by the validated Urdu translation of the Multidimensional Scale of Perceived Social Support (MSPSS). Multiple regression analysis was performed to evaluate associations between patient characteristics and MSPSS score. Results: Mean overall MSPSS score was 57.64 (std dev 13.57). Notable positive predictors of social support include male gender, Punjabi ethnicity, burn surface area, and ego resiliency. Conclusion: Our study reveals a troubling pattern of inadequate social support among certain subgroups of Pakistani burn patients. Addressing these inequities in the provision of social support must be prioritized as part of the global burn care agenda. Copyright © 2017 Elsevier Ltd and ISBI.","author":[{"dropping-particle":"","family":"Waqas","given":"A","non-dropping-particle":"","parse-names":false,"suffix":""},{"dropping-particle":"","family":"Turk","given":"M","non-dropping-particle":"","parse-names":false,"suffix":""},{"dropping-particle":"","family":"Naveed","given":"S","non-dropping-particle":"","parse-names":false,"suffix":""},{"dropping-particle":"","family":"Amin","given":"A","non-dropping-particle":"","parse-names":false,"suffix":""},{"dropping-particle":"","family":"Kiwanuka","given":"H","non-dropping-particle":"","parse-names":false,"suffix":""},{"dropping-particle":"","family":"Shafique","given":"N","non-dropping-particle":"","parse-names":false,"suffix":""},{"dropping-particle":"","family":"Chaudhry","given":"M A","non-dropping-particle":"","parse-names":false,"suffix":""}],"container-title":"Burns","id":"ITEM-1","issued":{"date-parts":[["2017"]]},"title":"Perceived social support among patients with burn injuries: a perspective from the developing world","type":"article-journal","volume":"(no pagina"},"uris":["http://www.mendeley.com/documents/?uuid=6f303c44-2fe4-4966-ad05-d6d548bc14af"]},{"id":"ITEM-2","itemData":{"DOI":"10.1016/j.shaw.2017.11.001","ISSN":"20937997","abstract":"Background: The success of an injury intervention program can be measured by the proportion of successful return to work (RTW). This study examined factors of successful return to employment among workers suffering from work-related injuries. Methods: Data were obtained from the Social Security Organization, Malaysia database consisting of 10,049 RTW program participants in 2010–2014. The dependent variable was the RTW outcome which consisted of RTW with same employer, RTW with new employer or unsuccessful return. Multinomial logistic regression was performed to test the likelihood of successful return with same employer and new employer against unsuccessful return. Results: Overall, 65.3% of injured workers were successfully returned to employment, 52.8% to the same employer and 12.5% to new employer. Employer interest; motivation; age 30–49 years; intervention less than 9 months; occupational disease; injuries in the lower limbs, upper limbs, and general injuries; and working in the manufacturing, services, and electrical/electronics were associated with returning to work with the same employer against unsuccessful return. Male, employer interest, motivation, age 49 years or younger, intervention less than 6 months, occupational disease, injuries in the upper limbs and services sector of employment were associated with returning to new employer against unsuccessful return. Conclusion: There is a need to strengthen employer commitment for early and intensified intervention that will lead to improvement in the RTW outcome.","author":[{"dropping-particle":"","family":"Awang","given":"Halimah","non-dropping-particle":"","parse-names":false,"suffix":""},{"dropping-particle":"","family":"Mansor","given":"Norma","non-dropping-particle":"","parse-names":false,"suffix":""}],"container-title":"Safety and Health at Work","id":"ITEM-2","issue":"3","issued":{"date-parts":[["2018"]]},"page":"347-351","publisher":"Elsevier Ltd","title":"Predicting Employment Status of Injured Workers Following a Case Management Intervention","type":"article-journal","volume":"9"},"uris":["http://www.mendeley.com/documents/?uuid=fd09328e-ba0f-4955-a2f6-4cdfc2eba68c"]},{"id":"ITEM-3","itemData":{"DOI":"https://dx.doi.org/10.1080/09638288.2019.1626494","ISBN":"1464-5165","PMID":"31211925","abstract":"&lt;b&gt;Purpose:&lt;/b&gt; On April 24, 2013 a building called \"Rana Plaza\" that housed several garment factories collapsed in Bangladesh. Around 1134 people died and more than 2500 sustained serious injuries. This study evaluates the change in income and occupation of the Rana Plaza survivors as well as their level of community participation and quality of life two years after the incident. It also aimed to gain insight into these survivors' success or failure in economic reintegration. &lt;b&gt;Methods:&lt;/b&gt; A cross-sectional survey collected data from the injured garment workers using convenience sampling method. The Short Form 36 Items Questionnaire measured their quality of life, and the Participation Scale measured their community participation restriction level. Poor economic reintegration was defined when a survivor was not working or had an income less than 3000 Taka [US$36]/month. &lt;b&gt;Results:&lt;/b&gt; Data were collected from 338 Rana Plaza survivors all of who were previously garment workers. Their income decreased substantially after the disaster. The majority were now engaged in earning livelihood from retail shop management and animal husbandry. A total of 124 survivors (36.6%) were found to be poorly economically reintegrated; females were found to be at greater odds (twice) of poor economic reintegration than males. Those with severe participation restriction scores had four times greater odds and who reported moderate restriction had two times greater odds of poor economic reintegration compared to those with no restriction. &lt;b&gt;Conclusions:&lt;/b&gt; Survivors of Rana Plaza factory disaster were facing many health and economic challenges two years after the event. Implications for rehabilitation Rehabilitation service providers should document and describe the health status correctly to understand the burden and monitor the effectiveness of their intervention. Government needs to develop and strengthen rehabilitation capacity as more workers will be injured as the country rapidly industrializes. Factory owners should create light duty work opportunities and provide other workplace modification for injured workers to re-enter the workforce.","author":[{"dropping-particle":"","family":"Quadir","given":"M M","non-dropping-particle":"","parse-names":false,"suffix":""},{"dropping-particle":"","family":"Lee","given":"Y J","non-dropping-particle":"","parse-names":false,"suffix":""},{"dropping-particle":"","family":"Hoque","given":"R","non-dropping-particle":"","parse-names":false,"suffix":""},{"dropping-particle":"","family":"Karim","given":"M M","non-dropping-particle":"","parse-names":false,"suffix":""},{"dropping-particle":"","family":"Alamgir","given":"H","non-dropping-particle":"","parse-names":false,"suffix":""}],"container-title":"Disability &amp; Rehabilitation","id":"ITEM-3","issued":{"date-parts":[["2019"]]},"language":"English","note":"Quadir, Mohammad Morshedul\nLee, Yoon Ju\nHoque, Roksana\nKarim, Mohammad Monjurul\nAlamgir, Hasanat","page":"1-7","title":"How are the surviving workers of the Rana Plaza factory collapse in Bangladesh doing: quality of life, participation restriction, income and occupation","type":"article-journal"},"uris":["http://www.mendeley.com/documents/?uuid=58f9e27d-1dcb-4104-a079-c3252b2914f5"]},{"id":"ITEM-4","itemData":{"DOI":"10.1177/1049732319900163","ISSN":"15527557","PMID":"31971079","abstract":"Despite recognizing that women have worse outcomes after traumatic brain injury (TBI), little is known about how gender influences their experiences of this critical injury. Past research has been dominated by androcentrism and quantitative approaches, leaving the lived experience of women with TBI insufficiently examined. To gain insight into their experiences, this qualitative study interviewed 19 Canadian women with mild and moderate-to-severe TBIs. Applying a thematic analysis, we discerned three themes: Gender prevails considers choosing to do gender over complying with physician advice; Consequences of TBI impeding performativity explores how women frame themselves as terrible people for being unable to do gender post-TBI; and Perceptions of receiving care looks at gendered caregiving expectations. These results broadly align with research on how doing gender influences recovery and health outcomes. We discuss the implications of our findings for knowledge translation, future research on women’s TBI recovery, and clinical practice.","author":[{"dropping-particle":"","family":"Fabricius","given":"Alexis M.","non-dropping-particle":"","parse-names":false,"suffix":""},{"dropping-particle":"","family":"D’Souza","given":"Andrea","non-dropping-particle":"","parse-names":false,"suffix":""},{"dropping-particle":"","family":"Amodio","given":"Vanessa","non-dropping-particle":"","parse-names":false,"suffix":""},{"dropping-particle":"","family":"Colantonio","given":"Angela","non-dropping-particle":"","parse-names":false,"suffix":""},{"dropping-particle":"","family":"Mollayeva","given":"Tatyana","non-dropping-particle":"","parse-names":false,"suffix":""}],"container-title":"Qualitative Health Research","id":"ITEM-4","issue":"7","issued":{"date-parts":[["2020"]]},"page":"1033-1044","title":"Women’s Gendered Experiences of Traumatic Brain Injury","type":"article-journal","volume":"30"},"uris":["http://www.mendeley.com/documents/?uuid=8aa8f3ad-e840-4018-b4a3-ca739dbdd648"]}],"mendeley":{"formattedCitation":"(15–18)","plainTextFormattedCitation":"(15–18)","previouslyFormattedCitation":"(15–18)"},"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(15–18)</w:t>
      </w:r>
      <w:r>
        <w:rPr>
          <w:rFonts w:cs="Calibri" w:cstheme="minorHAnsi"/>
          <w:sz w:val="24"/>
          <w:szCs w:val="24"/>
        </w:rPr>
      </w:r>
      <w:r>
        <w:rPr>
          <w:sz w:val="24"/>
          <w:szCs w:val="24"/>
          <w:rFonts w:cs="Calibri"/>
        </w:rPr>
        <w:fldChar w:fldCharType="end"/>
      </w:r>
      <w:r>
        <w:rPr>
          <w:rFonts w:cs="Calibri" w:cstheme="minorHAnsi"/>
          <w:sz w:val="24"/>
          <w:szCs w:val="24"/>
        </w:rPr>
        <w:t>.</w:t>
      </w:r>
    </w:p>
    <w:p>
      <w:pPr>
        <w:pStyle w:val="Normal"/>
        <w:jc w:val="both"/>
        <w:rPr>
          <w:rFonts w:cs="Calibri" w:cstheme="minorHAnsi"/>
          <w:sz w:val="24"/>
          <w:szCs w:val="24"/>
        </w:rPr>
      </w:pPr>
      <w:del w:id="32" w:author="Martin Gerdin Wärnberg" w:date="2022-02-28T22:20:45Z">
        <w:r>
          <w:rPr>
            <w:rFonts w:cs="Calibri" w:cstheme="minorHAnsi"/>
            <w:sz w:val="24"/>
            <w:szCs w:val="24"/>
          </w:rPr>
          <w:delText xml:space="preserve"> </w:delText>
        </w:r>
      </w:del>
      <w:r>
        <w:rPr>
          <w:rFonts w:cs="Calibri" w:cstheme="minorHAnsi"/>
          <w:sz w:val="24"/>
          <w:szCs w:val="24"/>
        </w:rPr>
        <w:t xml:space="preserve">Consequently, older age and being a female can make trauma patients more vulnerable to poorer post-discharge QOL </w:t>
      </w:r>
      <w:r>
        <w:fldChar w:fldCharType="begin"/>
      </w:r>
      <w:r>
        <w:rPr>
          <w:sz w:val="24"/>
          <w:szCs w:val="24"/>
          <w:rFonts w:cs="Calibri"/>
        </w:rPr>
        <w:instrText>ADDIN CSL_CITATION {"citationItems":[{"id":"ITEM-1","itemData":{"DOI":"https://dx.doi.org/10.1080/15389588.2016.1244335","ISBN":"1538-957X","PMID":"27736156","abstract":"OBJECTIVES: A better understanding of the long-term factors that independently predict poorer quality of life following mild to moderate musculoskeletal injuries is needed. We aimed to establish the predictors of quality of life (including sociodemographic, health, psychosocial, and pre-injury factors) 24 months after a noncatastrophic road traffic injury. METHODS: In a prospective cohort study of 252 participants with mild/moderate injury sustained in a road traffic crash, quality of life was measured 24 months following the baseline survey. A telephone-administered questionnaire obtained information on various potential explanatory variables. Health-related quality of life was measured using the European Quality of Life-5 Dimensions (EQ-5D) and Medical Outcomes Survey Short Form-12 (SF-12). Multivariable linear regression analyses determined the associations between explanatory variables and quality of life measures. RESULTS: Mean SF-12 physical component summary (PCS) and mental component summary (MCS) scores increased by 7.3 and 2.5 units, respectively, from baseline to 24-month follow-up. Each 10-year increase in baseline age was independently associated with 3.1-unit (P &lt; .001) and 1.5-unit (P = .001) decrease in EQ Visual Analogue Scale (VAS) and SF-12 PCS scores at follow-up, respectively. Poor/fair compared to excellent pre-injury health was associated with a 0.16-, 21.3-, and 11.5-unit decrease in EQ-5D summary (P = .03), VAS scores (P = .001), and SF-12 PCS scores (P &lt; .001), respectively. Baseline pain severity ratings and pain catastrophizing scores were inversely associated with 24-month EQ VAS scores (both P &lt; .001). Each unit increase in baseline pain score (P = .001) and pain catastrophizing score (P = .02) was associated with a 1.0- and 4.6-unit decrease in SF-12 MCS scores at 24 months, respectively. Other observed predictors of quality of life measures (EQ-5D summary and/or VAS scores and/ or SF-12 MCS) included marital status, smoking, hospital admission, pre-injury health (anxiety/depression and chronic illness), and whiplash injury. CONCLUSION: Sociodemographic indicators, pre-injury health, and biopsychosocial correlates were independently associated with health-related quality of life 24 months following a noncatastrophic road traffic crash injury.","author":[{"dropping-particle":"","family":"Gopinath","given":"B","non-dropping-particle":"","parse-names":false,"suffix":""},{"dropping-particle":"","family":"Jagnoor","given":"J","non-dropping-particle":"","parse-names":false,"suffix":""},{"dropping-particle":"","family":"Harris","given":"I A","non-dropping-particle":"","parse-names":false,"suffix":""},{"dropping-particle":"","family":"Nicholas","given":"M","non-dropping-particle":"","parse-names":false,"suffix":""},{"dropping-particle":"","family":"Casey","given":"P","non-dropping-particle":"","parse-names":false,"suffix":""},{"dropping-particle":"","family":"Blyth","given":"F","non-dropping-particle":"","parse-names":false,"suffix":""},{"dropping-particle":"","family":"Maher","given":"C G","non-dropping-particle":"","parse-names":false,"suffix":""},{"dropping-particle":"","family":"Cameron","given":"I D","non-dropping-particle":"","parse-names":false,"suffix":""}],"container-title":"Traffic Injury Prevention","id":"ITEM-1","issue":"3","issued":{"date-parts":[["2017"]]},"note":"Gopinath, Bamini Jagnoor, Jagnoor Harris, Ian A Nicholas, Michael Casey, Petrina Blyth, Fiona Maher, Christopher G Cameron, Ian D","page":"251-256","title":"Health-related quality of life 24 months after sustaining a minor musculoskeletal injury in a road traffic crash: A prospective cohort study","type":"article-journal","volume":"18"},"uris":["http://www.mendeley.com/documents/?uuid=c3c46bf1-48cf-4fab-aa66-c8c4e53c042d"]},{"id":"ITEM-2","itemData":{"DOI":"https://dx.doi.org/10.1136/injuryprev-2016-042192","ISBN":"1475-5785","PMID":"28073948","abstract":"AIM AND BACKGROUND: There is growing evidence around the impact of injury and recovery trajectories but little focuses on older people, despite rising burden. The aim of this review was to describe the evidence for postinjury functioning and health-related quality of life (HRQoL) in older people. METHOD: A systematic search of three databases and an extensive search of the grey literature was carried out on prospective injury outcome studies in older people (age &gt;=65 years) that used a generic health status outcome measure. The search results were reported using PRISMA reporting guidelines, and risk of bias was assessed using a modification of the Quality in Prognosis Studies tool. RESULTS: There was limited evidence on functioning and HRQoL postinjury in older people. There were 367 studies identified, with 13 eligible for inclusion. Most focused on hip fracture or traumatic brain injury. Older people appeared to have poorer postinjury functioning and HRQoL compared with younger adults or preinjury levels. Poor preinjury function, pre-existing conditions and increasing age were associated with poorer outcomes, whereas preinjury-independent living was associated with better outcomes. DISCUSSION: The studies were heterogeneous, limiting synthesis. There was a lack of evidence around the impact of injury on older people in terms of paid work and unpaid work. It was unclear if existing injury outcome guidelines are appropriate for older people. CONCLUSIONS: Further research is required on older people's postinjury course, outcomes and determinants. This will require standardised methodologies and qualitative studies. The findings will inform clinical care, policy development, health and compensation systems.","author":[{"dropping-particle":"","family":"Brown","given":"K","non-dropping-particle":"","parse-names":false,"suffix":""},{"dropping-particle":"","family":"Cameron","given":"I D","non-dropping-particle":"","parse-names":false,"suffix":""},{"dropping-particle":"","family":"Keay","given":"L","non-dropping-particle":"","parse-names":false,"suffix":""},{"dropping-particle":"","family":"Coxon","given":"K","non-dropping-particle":"","parse-names":false,"suffix":""},{"dropping-particle":"","family":"Ivers","given":"R","non-dropping-particle":"","parse-names":false,"suffix":""}],"container-title":"Injury Prevention","id":"ITEM-2","issue":"6","issued":{"date-parts":[["2017"]]},"note":"Brown, Katherine Cameron, Ian D Keay, Lisa Coxon, Kristy Ivers, Rebecca","page":"403-411","title":"Functioning and health-related quality of life following injury in older people: a systematic review","type":"article-journal","volume":"23"},"uris":["http://www.mendeley.com/documents/?uuid=c6df3d03-c229-4547-bd6a-f1c11ac1337c"]},{"id":"ITEM-3","itemData":{"DOI":"10.1038/s41582-018-0091-y","ISSN":"17594766","PMID":"30397256","abstract":"Over the past decade, traumatic brain injury (TBI) has emerged as a major public health concern, attracting considerable interest from the scientific community, clinical and behavioural services and policymakers, owing to its rising prevalence, wide-ranging risk factors and substantial lifelong familial and societal impact. This increased attention to TBI has resulted in increased funding and advances in legislation. However, many questions surrounding TBI remain unanswered, including questions on sex and gender trends with respect to vulnerability to injury, presentation of injury, response to treatment, and outcomes. Here, we review recent research efforts aimed at advancing knowledge on the constructs of sex and gender and their respective influences in the context of TBI, and discuss methodological challenges in disentangling the differential impacts of these two constructs, particularly in marginalized populations.","author":[{"dropping-particle":"","family":"Mollayeva","given":"Tatyana","non-dropping-particle":"","parse-names":false,"suffix":""},{"dropping-particle":"","family":"Mollayeva","given":"Shirin","non-dropping-particle":"","parse-names":false,"suffix":""},{"dropping-particle":"","family":"Colantonio","given":"Angela","non-dropping-particle":"","parse-names":false,"suffix":""}],"container-title":"Nature Reviews Neurology","id":"ITEM-3","issue":"12","issued":{"date-parts":[["2018"]]},"page":"711-722","title":"Traumatic brain injury: sex, gender and intersecting vulnerabilities","type":"article","volume":"14"},"uris":["http://www.mendeley.com/documents/?uuid=1e3b81d1-06ff-4087-a29e-31e66df7579b"]},{"id":"ITEM-4","itemData":{"DOI":"https://dx.doi.org/10.1007/s11136-020-02427-3","ISBN":"1573-2649","PMID":"31960212","abstract":"PURPOSE: The impact of road traffic crashes on health is well developed, in terms of deaths and direct consequences, but it is less so in terms of long-term life consequences. Few studies have compared the general impact on Health Related Quality of Life (HRQoL) following road traffic injury (RTI) by using a variety of different injured body parts and severity levels of the injury and compared them with a sample of non-injured referent individuals. Consequently, the aim of the current study is to assess how injury severity is associated with HRQoL, and if it differs between men, women, over age and injured body parts. METHODS: This cross-sectional study identified people with a RTI in the Swedish Traffic Accident Data Acquisition System (STRADA). A frequency matched reference group was also included. Data include both register data and self-reported HRQoL data. RESULTS: A total of 1788 out of 4761 persons with an RTI (37.6%) and 2186 out of 4761 reference persons (45.9%) returned the questionnaire, giving a total response rate of 41.9% (n = 3974). The findings show different patterns of HRQoL loss, depending on sex, age, injured body part, and levels of injury severity. CONCLUSION: The results show that even relatively minor road traffic injuries can lead to a significantly lower of HRQoL, especially for women, compared to the non-injured reference group. Moreover, when the inherent reduction of HRQoL over age was considered, the results indicated that younger individuals have a larger difference from the reference group in HRQoL, independent of the injury severity, compared to the older individuals; hence, an improved understanding of age and gender differences in HRQoL following an RTI is needed to better understand the long-term consequences of injuries from a public health perspective.","author":[{"dropping-particle":"","family":"Rissanen","given":"R","non-dropping-particle":"","parse-names":false,"suffix":""},{"dropping-particle":"","family":"Ifver","given":"J","non-dropping-particle":"","parse-names":false,"suffix":""},{"dropping-particle":"","family":"Hasselberg","given":"M","non-dropping-particle":"","parse-names":false,"suffix":""},{"dropping-particle":"","family":"Berg","given":"H Y","non-dropping-particle":"","parse-names":false,"suffix":""}],"container-title":"Quality of Life Research","id":"ITEM-4","issued":{"date-parts":[["2020"]]},"language":"English","note":"Using Smart Source Parsing\nJan\nRissanen, R\nIfver, J\nHasselberg, M\nBerg, H-Y","page":"20","title":"Quality of life following road traffic injury: the impact of age and gender","type":"article-journal","volume":"20"},"uris":["http://www.mendeley.com/documents/?uuid=86f42a72-bf37-4c06-b81f-6dd12b62d246"]}],"mendeley":{"formattedCitation":"(19–22)","plainTextFormattedCitation":"(19–22)","previouslyFormattedCitation":"(19–22)"},"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(19–22)</w:t>
      </w:r>
      <w:r>
        <w:rPr>
          <w:rFonts w:cs="Calibri" w:cstheme="minorHAnsi"/>
          <w:sz w:val="24"/>
          <w:szCs w:val="24"/>
        </w:rPr>
      </w:r>
      <w:r>
        <w:rPr>
          <w:sz w:val="24"/>
          <w:szCs w:val="24"/>
          <w:rFonts w:cs="Calibri"/>
        </w:rPr>
        <w:fldChar w:fldCharType="end"/>
      </w:r>
      <w:r>
        <w:rPr>
          <w:rFonts w:cs="Calibri" w:cstheme="minorHAnsi"/>
          <w:sz w:val="24"/>
          <w:szCs w:val="24"/>
        </w:rPr>
        <w:t xml:space="preserve">. There is some evidence that in LMIC settings, older females may have higher morbidity compared to other demographic groups </w:t>
      </w:r>
      <w:r>
        <w:fldChar w:fldCharType="begin"/>
      </w:r>
      <w:r>
        <w:rPr>
          <w:sz w:val="24"/>
          <w:szCs w:val="24"/>
          <w:rFonts w:cs="Calibri"/>
        </w:rPr>
        <w:instrText>ADDIN CSL_CITATION {"citationItems":[{"id":"ITEM-1","itemData":{"DOI":"10.3389/fmed.2019.00218","author":[{"dropping-particle":"","family":"Carmel","given":"Sara","non-dropping-particle":"","parse-names":false,"suffix":""}],"container-title":"Frontiers in Medicine","id":"ITEM-1","issue":"October","issued":{"date-parts":[["2019"]]},"page":"3-6","title":"Health and Well-Being in Late Life : Gender Differences Worldwide","type":"article-journal","volume":"6"},"uris":["http://www.mendeley.com/documents/?uuid=911f2e6b-bd22-42e1-8c67-4a3cd64e9a49"]},{"id":"ITEM-2","itemData":{"DOI":"10.1371/journal.pone.0094295","ISSN":"19326203","PMID":"24718291","abstract":"In the process of health transition, India is facing rapid pace of demographic aging. Rapid increase in older adult population posed serious concerns regarding health and health care utilization for them. However, very limited research documented resultant implications of demographic aging for health and health care use in the nexus of marital status and gender. With this perspective, the present study examined patterns in morbidity prevalence and health seeking behaviour among older widows in India. Multivariate logistic regression models were estimated to examine the effects of socio-demographic conditions on morbidity prevalence among older widows and their health care seeking behavior. Data from the latest 60th round of National Sample Survey (NSS), 2004 was used. Overall, morbidity prevalence was 13% greater among older widows compared to older widowers. Adjusted prevalence of communicable and non-communicable diseases was found 74 and 192 per 1000 older widows respectively. At the same time, likelihood of seeking health care services for reported morbidities was substantially lower among older widows. The findings of this study are important to support policy makers and health care providers in identifying individuals 'at risk' and could be integrated into the current programs of social, economic and health security for the older persons. © 2014 Agrawal, Keshri.","author":[{"dropping-particle":"","family":"Agrawal","given":"Gopal","non-dropping-particle":"","parse-names":false,"suffix":""},{"dropping-particle":"","family":"Keshri","given":"Kunal","non-dropping-particle":"","parse-names":false,"suffix":""}],"container-title":"PLoS ONE","id":"ITEM-2","issue":"4","issued":{"date-parts":[["2014"]]},"page":"1-8","title":"Morbidity patterns and health care seeking behavior among older widows in India","type":"article-journal","volume":"9"},"uris":["http://www.mendeley.com/documents/?uuid=85faaa37-7fae-4dd8-af99-797f2907011b"]}],"mendeley":{"formattedCitation":"(23,24)","plainTextFormattedCitation":"(23,24)","previouslyFormattedCitation":"(23,24)"},"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(23,24)</w:t>
      </w:r>
      <w:r>
        <w:rPr>
          <w:rFonts w:cs="Calibri" w:cstheme="minorHAnsi"/>
          <w:sz w:val="24"/>
          <w:szCs w:val="24"/>
        </w:rPr>
      </w:r>
      <w:r>
        <w:rPr>
          <w:sz w:val="24"/>
          <w:szCs w:val="24"/>
          <w:rFonts w:cs="Calibri"/>
        </w:rPr>
        <w:fldChar w:fldCharType="end"/>
      </w:r>
      <w:r>
        <w:rPr>
          <w:rFonts w:cs="Calibri" w:cstheme="minorHAnsi"/>
          <w:sz w:val="24"/>
          <w:szCs w:val="24"/>
        </w:rPr>
        <w:t xml:space="preserve">. Additionally, age and sex shape health outcomes, working not as an additive but a multiplicative interaction across different age groups and sex </w:t>
      </w:r>
      <w:r>
        <w:fldChar w:fldCharType="begin"/>
      </w:r>
      <w:r>
        <w:rPr>
          <w:sz w:val="24"/>
          <w:szCs w:val="24"/>
          <w:rFonts w:cs="Calibri"/>
        </w:rPr>
        <w:instrText>ADDIN CSL_CITATION {"citationItems":[{"id":"ITEM-1","itemData":{"DOI":"10.1016/j.socscimed.2014.03.022","ISSN":"18735347","PMID":"24704889","abstract":"Intersectionality theory, developed to address the non-additivity of effects of sex/gender and race/ethnicity but extendable to other domains, allows for the potential to study health and disease at different intersections of identity, social position, processes of oppression or privilege, and policies or institutional practices. Intersectionality has the potential to enrich population health research through improved validity and greater attention to both heterogeneity of effects and causal processes producing health inequalities. Moreover, intersectional population health research may serve to both test and generate new theories. Nevertheless, its implementation within health research to date has been primarily through qualitative research. In this paper, challenges to incorporation of intersectionality into population health research are identified or expanded upon. These include: 1) confusion of quantitative terms used metaphorically in theoretical work with similar-sounding statistical methods; 2) the question of whether all intersectional positions are of equal value, or even of sufficient value for study; 3) distinguishing between intersecting identities, social positions, processes, and policies or other structural factors; 4) reflecting embodiment in how processes of oppression and privilege are measured and analysed; 5) understanding and utilizing appropriate scale for interactions in regression models; 6) structuring interaction or risk modification to best convey effects, and 7) avoiding assumptions of equidistance or single level in the design of analyses. Addressing these challenges throughout the processes of conceptualizing and planning research and in conducting analyses has the potential to improve researchers' ability to more specifically document inequalities at varying intersectional positions, and to study the potential individual- and group-level causes that may drive these observed inequalities. A greater and more thoughtful incorporation of intersectionality can promote the creation of evidence that is directly useful in population-level interventions such as policy changes, or that is specific enough to be applicable within the social contexts of affected communities. © 2014 The Author.","author":[{"dropping-particle":"","family":"Bauer","given":"Greta R.","non-dropping-particle":"","parse-names":false,"suffix":""}],"container-title":"Social Science and Medicine","id":"ITEM-1","issued":{"date-parts":[["2014"]]},"page":"10-17","publisher":"Elsevier Ltd","title":"Incorporating intersectionality theory into population health research methodology: Challenges and the potential to advance health equity","type":"article-journal","volume":"110"},"uris":["http://www.mendeley.com/documents/?uuid=9a82c95b-06b7-4062-9ca7-1e290dbfca10"]},{"id":"ITEM-2","itemData":{"DOI":"10.1016/j.ssmph.2016.04.011","ISSN":"23528273","PMID":"28111630","abstract":"Historically, intersectionality has been an underutilized framework in sociological research on racial/ethnic and gender inequalities in health. To demonstrate its utility and importance, we conduct an intersectional analysis of the social stratification of health using the exemplar of hypertension-a health condition in which racial/ethnic and gender differences have been well-documented. Previous research has tended to examine these differences separately and ignore how the interaction of social status dimensions may influence health over time. Using seven waves of data from the Health and Retirement Study and multilevel logistic regression models, we found a multiplicative effect of race/ethnicity and gender on hypertension risk trajectories, consistent with both an intersectionality perspective and persistent inequality hypothesis. Group differences in past and contemporaneous socioeconomic and behavioral factors did not explain this effect.","author":[{"dropping-particle":"","family":"Richardson","given":"Liana J.","non-dropping-particle":"","parse-names":false,"suffix":""},{"dropping-particle":"","family":"Brown","given":"Tyson H.","non-dropping-particle":"","parse-names":false,"suffix":""}],"container-title":"SSM - Population Health","id":"ITEM-2","issued":{"date-parts":[["2016"]]},"page":"425-435","publisher":"Elsevier","title":"(En)gendering racial disparities in health trajectories: A life course and intersectional analysis","type":"article-journal","volume":"2"},"uris":["http://www.mendeley.com/documents/?uuid=5e01eb48-d429-43d7-a60d-eee5cb0d60d9"]},{"id":"ITEM-3","itemData":{"DOI":"10.1080/15265161.2018.1557275","ISSN":"15360075","PMID":"30784384","abstract":"Intersectionality has become a significant intellectual approach for those thinking about the ways that race, gender, and other social identities converge in order to create unique forms of oppression. Although the initial work on intersectionality addressed the unique position of black women relative to both black men and white women, the concept has since been expanded to address a range of social identities. Here we consider how to apply some of the theoretical tools provided by intersectionality to the clinical context. We begin with a brief discussion of intersectionality and how it might be useful in a clinical context. We then discuss two clinical scenarios that highlight how we think considering intersectionality could lead to more successful patient–clinician interactions. Finally, we extrapolate general strategies for applying intersectionality to the clinical context before considering objections and replies.","author":[{"dropping-particle":"","family":"Wilson","given":"Yolonda","non-dropping-particle":"","parse-names":false,"suffix":""},{"dropping-particle":"","family":"White","given":"Amina","non-dropping-particle":"","parse-names":false,"suffix":""},{"dropping-particle":"","family":"Jefferson","given":"Akilah","non-dropping-particle":"","parse-names":false,"suffix":""},{"dropping-particle":"","family":"Danis","given":"Marion","non-dropping-particle":"","parse-names":false,"suffix":""}],"container-title":"American Journal of Bioethics","id":"ITEM-3","issue":"2","issued":{"date-parts":[["2019"]]},"page":"8-19","publisher":"Taylor &amp; Francis","title":"Intersectionality in Clinical Medicine: The Need for a Conceptual Framework","type":"article-journal","volume":"19"},"uris":["http://www.mendeley.com/documents/?uuid=303fda6a-4a1d-45d0-924a-06e0dec57362"]}],"mendeley":{"formattedCitation":"(25–27)","plainTextFormattedCitation":"(25–27)","previouslyFormattedCitation":"(25–27)"},"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(25–27)</w:t>
      </w:r>
      <w:r>
        <w:rPr>
          <w:rFonts w:cs="Calibri" w:cstheme="minorHAnsi"/>
          <w:sz w:val="24"/>
          <w:szCs w:val="24"/>
        </w:rPr>
      </w:r>
      <w:r>
        <w:rPr>
          <w:sz w:val="24"/>
          <w:szCs w:val="24"/>
          <w:rFonts w:cs="Calibri"/>
        </w:rPr>
        <w:fldChar w:fldCharType="end"/>
      </w:r>
      <w:r>
        <w:rPr>
          <w:rFonts w:cs="Calibri" w:cstheme="minorHAnsi"/>
          <w:sz w:val="24"/>
          <w:szCs w:val="24"/>
        </w:rPr>
        <w:t xml:space="preserve">. </w:t>
      </w:r>
    </w:p>
    <w:p>
      <w:pPr>
        <w:pStyle w:val="Normal"/>
        <w:jc w:val="both"/>
        <w:rPr>
          <w:rFonts w:cs="Calibri" w:cstheme="minorHAnsi"/>
          <w:sz w:val="24"/>
          <w:szCs w:val="24"/>
        </w:rPr>
      </w:pPr>
      <w:del w:id="33" w:author="Martin Gerdin Wärnberg" w:date="2022-02-28T22:21:07Z">
        <w:r>
          <w:rPr>
            <w:rFonts w:cs="Calibri" w:cstheme="minorHAnsi"/>
            <w:sz w:val="24"/>
            <w:szCs w:val="24"/>
          </w:rPr>
          <w:delText xml:space="preserve">However, </w:delText>
        </w:r>
      </w:del>
      <w:ins w:id="34" w:author="Martin Gerdin Wärnberg" w:date="2022-02-28T22:21:08Z">
        <w:r>
          <w:rPr>
            <w:rFonts w:cs="Calibri" w:cstheme="minorHAnsi"/>
            <w:sz w:val="24"/>
            <w:szCs w:val="24"/>
          </w:rPr>
          <w:t>T</w:t>
        </w:r>
      </w:ins>
      <w:del w:id="35" w:author="Martin Gerdin Wärnberg" w:date="2022-02-28T22:21:07Z">
        <w:r>
          <w:rPr>
            <w:rFonts w:cs="Calibri" w:cstheme="minorHAnsi"/>
            <w:sz w:val="24"/>
            <w:szCs w:val="24"/>
          </w:rPr>
          <w:delText>t</w:delText>
        </w:r>
      </w:del>
      <w:r>
        <w:rPr>
          <w:rFonts w:cs="Calibri" w:cstheme="minorHAnsi"/>
          <w:sz w:val="24"/>
          <w:szCs w:val="24"/>
        </w:rPr>
        <w:t xml:space="preserve">here is little research on the interaction between age and sex on QOL among post-discharge trauma patients in </w:t>
      </w:r>
      <w:bookmarkStart w:id="0" w:name="_Hlk88718342"/>
      <w:r>
        <w:rPr>
          <w:rFonts w:cs="Calibri" w:cstheme="minorHAnsi"/>
          <w:sz w:val="24"/>
          <w:szCs w:val="24"/>
        </w:rPr>
        <w:t>LMIC settings</w:t>
      </w:r>
      <w:bookmarkEnd w:id="0"/>
      <w:r>
        <w:rPr>
          <w:rFonts w:cs="Calibri" w:cstheme="minorHAnsi"/>
          <w:sz w:val="24"/>
          <w:szCs w:val="24"/>
        </w:rPr>
        <w:t xml:space="preserve">. Understanding the interaction between age and sex on QOL may provide insights for improving trauma management and developing support services in LMIC settings </w:t>
      </w:r>
      <w:r>
        <w:fldChar w:fldCharType="begin"/>
      </w:r>
      <w:r>
        <w:rPr>
          <w:sz w:val="24"/>
          <w:szCs w:val="24"/>
          <w:rFonts w:cs="Calibri"/>
        </w:rPr>
        <w:instrText>ADDIN CSL_CITATION {"citationItems":[{"id":"ITEM-1","itemData":{"DOI":"10.1016/S0140-6736(15)60160-X","ISSN":"1474547X","PMID":"25924834","abstract":"Remarkable gains have been made in global health in the past 25 years, but progress has not been uniform. Mortality and morbidity from common conditions needing surgery have grown in the world's poorest regions, both in real terms and relative to other health gains. At the same time, development of safe, essential, life-saving surgical and anaesthesia care in low-income and middle-income countries (LMICs) has stagnated or regressed. In the absence of surgical care, case-fatality rates are high for common, easily treatable conditions including appendicitis, hernia, fractures, obstructed labour, congenital anomalies, and breast and cervical cancer. In 2015, many LMICs are facing a multifaceted burden of infectious disease, maternal disease, neonatal disease, non-communicable diseases, and injuries. Surgical and anaesthesia care are essential for the treatment of many of these conditions and represent an integral component of a functional, responsive, and resilient health system. In view of the large projected increase in the incidence of cancer, road traffi c injuries, and cardiovascular and metabolic diseases in LMICs, the need for surgical services in these regions will continue to rise substantially from now until 2030. Reduction of death and disability hinges on access to surgical and anaesthesia care, which should be available, aff ordable, timely, and safe to ensure good coverage, uptake, and outcomes. Despite growing need, the development and delivery of surgical and anaesthesia care in LMICs has been nearly absent from the global health discourse. Little has been written about the human and economic eff ect of surgical conditions, the state of surgical care, or the potential strategies for scale-up of surgical services in LMICs. To begin to address these crucial gaps in knowledge, policy, and action, the Lancet Commission on Global Surgery was launched in January, 2014. The Commission brought together an international, multidisciplinary team of 25 commissioners, supported by advisors and collaborators in more than 110 countries and six continents. We formed four working groups that focused on the domains of health-care delivery and management; workforce, training, and education; economics and fi nance; and information management. Our Commission has fi ve key messages, a set of indicators and recommendations to improve access to safe, aff ordablesurgical and anaesthesia care in LMICs, and a template for a national surgical plan. Our fi ve key messa…","author":[{"dropping-particle":"","family":"Meara","given":"John G.","non-dropping-particle":"","parse-names":false,"suffix":""},{"dropping-particle":"","family":"Leather","given":"Andrew J.M.","non-dropping-particle":"","parse-names":false,"suffix":""},{"dropping-particle":"","family":"Hagander","given":"Lars","non-dropping-particle":"","parse-names":false,"suffix":""},{"dropping-particle":"","family":"Alkire","given":"Blake C.","non-dropping-particle":"","parse-names":false,"suffix":""},{"dropping-particle":"","family":"Alonso","given":"Nivaldo","non-dropping-particle":"","parse-names":false,"suffix":""},{"dropping-particle":"","family":"Ameh","given":"Emmanuel A.","non-dropping-particle":"","parse-names":false,"suffix":""},{"dropping-particle":"","family":"Bickler","given":"Stephen W.","non-dropping-particle":"","parse-names":false,"suffix":""},{"dropping-particle":"","family":"Conteh","given":"Lesong","non-dropping-particle":"","parse-names":false,"suffix":""},{"dropping-particle":"","family":"Dare","given":"Anna J.","non-dropping-particle":"","parse-names":false,"suffix":""},{"dropping-particle":"","family":"Davies","given":"Justine","non-dropping-particle":"","parse-names":false,"suffix":""},{"dropping-particle":"","family":"Mérisier","given":"Eunice Dérivois","non-dropping-particle":"","parse-names":false,"suffix":""},{"dropping-particle":"","family":"El-Halabi","given":"Shenaaz","non-dropping-particle":"","parse-names":false,"suffix":""},{"dropping-particle":"","family":"Farmer","given":"Paul E.","non-dropping-particle":"","parse-names":false,"suffix":""},{"dropping-particle":"","family":"Gawande","given":"Atul","non-dropping-particle":"","parse-names":false,"suffix":""},{"dropping-particle":"","family":"Gillies","given":"Rowan","non-dropping-particle":"","parse-names":false,"suffix":""},{"dropping-particle":"","family":"Greenberg","given":"Sarah L.M.","non-dropping-particle":"","parse-names":false,"suffix":""},{"dropping-particle":"","family":"Grimes","given":"Caris E.","non-dropping-particle":"","parse-names":false,"suffix":""},{"dropping-particle":"","family":"Gruen","given":"Russell L.","non-dropping-particle":"","parse-names":false,"suffix":""},{"dropping-particle":"","family":"Ismail","given":"Edna Adan","non-dropping-particle":"","parse-names":false,"suffix":""},{"dropping-particle":"","family":"Kamara","given":"Thaim Buya","non-dropping-particle":"","parse-names":false,"suffix":""},{"dropping-particle":"","family":"Lavy","given":"Chris","non-dropping-particle":"","parse-names":false,"suffix":""},{"dropping-particle":"","family":"Lundeg","given":"Ganbold","non-dropping-particle":"","parse-names":false,"suffix":""},{"dropping-particle":"","family":"Mkandawire","given":"Nyengo C.","non-dropping-particle":"","parse-names":false,"suffix":""},{"dropping-particle":"","family":"Raykar","given":"Nakul P.","non-dropping-particle":"","parse-names":false,"suffix":""},{"dropping-particle":"","family":"Riesel","given":"Johanna N.","non-dropping-particle":"","parse-names":false,"suffix":""},{"dropping-particle":"","family":"Rodas","given":"Edgar","non-dropping-particle":"","parse-names":false,"suffix":""},{"dropping-particle":"","family":"Rose","given":"John","non-dropping-particle":"","parse-names":false,"suffix":""},{"dropping-particle":"","family":"Roy","given":"Nobhojit","non-dropping-particle":"","parse-names":false,"suffix":""},{"dropping-particle":"","family":"Shrime","given":"Mark G.","non-dropping-particle":"","parse-names":false,"suffix":""},{"dropping-particle":"","family":"Sullivan","given":"Richard","non-dropping-particle":"","parse-names":false,"suffix":""},{"dropping-particle":"","family":"Verguet","given":"Stéphane","non-dropping-particle":"","parse-names":false,"suffix":""},{"dropping-particle":"","family":"Watters","given":"David","non-dropping-particle":"","parse-names":false,"suffix":""},{"dropping-particle":"","family":"Weiser","given":"Thomas G.","non-dropping-particle":"","parse-names":false,"suffix":""},{"dropping-particle":"","family":"Wilson","given":"Iain H.","non-dropping-particle":"","parse-names":false,"suffix":""},{"dropping-particle":"","family":"Yamey","given":"Gavin","non-dropping-particle":"","parse-names":false,"suffix":""},{"dropping-particle":"","family":"Yip","given":"Winnie","non-dropping-particle":"","parse-names":false,"suffix":""}],"container-title":"The Lancet","id":"ITEM-1","issue":"9993","issued":{"date-parts":[["2015"]]},"page":"569-624","title":"Global Surgery 2030: Evidence and solutions for achieving health, welfare, and economic development","type":"article-journal","volume":"386"},"uris":["http://www.mendeley.com/documents/?uuid=5e34a620-6a38-447a-9488-b8810041ddc1"]},{"id":"ITEM-2","itemData":{"DOI":"10.1097/oi9.0000000000000017","ISSN":"2574-2167","author":[{"dropping-particle":"","family":"Babhulkar","given":"Sushrut","non-dropping-particle":"","parse-names":false,"suffix":""},{"dropping-particle":"","family":"Apte","given":"Ashutosh","non-dropping-particle":"","parse-names":false,"suffix":""},{"dropping-particle":"","family":"Barick","given":"Devashish","non-dropping-particle":"","parse-names":false,"suffix":""},{"dropping-particle":"","family":"Hoogervorst","given":"Paul","non-dropping-particle":"","parse-names":false,"suffix":""},{"dropping-particle":"","family":"Tian","given":"Yun","non-dropping-particle":"","parse-names":false,"suffix":""},{"dropping-particle":"","family":"Wang","given":"Yan","non-dropping-particle":"","parse-names":false,"suffix":""}],"container-title":"OTA International: The Open Access Journal of Orthopaedic Trauma","id":"ITEM-2","issue":"S1","issued":{"date-parts":[["2019","3"]]},"page":"e017","publisher":"Ovid Technologies (Wolters Kluwer Health)","title":"Trauma care systems in India and China","type":"article-journal","volume":"2"},"uris":["http://www.mendeley.com/documents/?uuid=f94f7f68-e33c-3dd7-8f2d-117b4c4d3b93"]}],"mendeley":{"formattedCitation":"(28,29)","plainTextFormattedCitation":"(28,29)","previouslyFormattedCitation":"(28,29)"},"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(28,29)</w:t>
      </w:r>
      <w:r>
        <w:rPr>
          <w:rFonts w:cs="Calibri" w:cstheme="minorHAnsi"/>
          <w:sz w:val="24"/>
          <w:szCs w:val="24"/>
        </w:rPr>
      </w:r>
      <w:r>
        <w:rPr>
          <w:sz w:val="24"/>
          <w:szCs w:val="24"/>
          <w:rFonts w:cs="Calibri"/>
        </w:rPr>
        <w:fldChar w:fldCharType="end"/>
      </w:r>
      <w:r>
        <w:rPr>
          <w:rFonts w:cs="Calibri" w:cstheme="minorHAnsi"/>
          <w:sz w:val="24"/>
          <w:szCs w:val="24"/>
        </w:rPr>
        <w:t xml:space="preserve">. The aim of this study is to assess the interaction of age and sex with post-discharge QOL among adult trauma patients </w:t>
      </w:r>
      <w:del w:id="36" w:author="Martin Gerdin Wärnberg" w:date="2022-02-28T22:21:25Z">
        <w:r>
          <w:rPr>
            <w:rFonts w:cs="Calibri" w:cstheme="minorHAnsi"/>
            <w:sz w:val="24"/>
            <w:szCs w:val="24"/>
          </w:rPr>
          <w:delText>using</w:delText>
        </w:r>
      </w:del>
      <w:ins w:id="37" w:author="Martin Gerdin Wärnberg" w:date="2022-02-28T22:21:25Z">
        <w:r>
          <w:rPr>
            <w:rFonts w:cs="Calibri" w:cstheme="minorHAnsi"/>
            <w:sz w:val="24"/>
            <w:szCs w:val="24"/>
            <w:lang w:val="en-US"/>
          </w:rPr>
          <w:t>in</w:t>
        </w:r>
      </w:ins>
      <w:r>
        <w:rPr>
          <w:rFonts w:cs="Calibri" w:cstheme="minorHAnsi"/>
          <w:sz w:val="24"/>
          <w:szCs w:val="24"/>
        </w:rPr>
        <w:t xml:space="preserve"> the context of urban India.</w:t>
      </w:r>
    </w:p>
    <w:p>
      <w:pPr>
        <w:pStyle w:val="Normal"/>
        <w:rPr>
          <w:rFonts w:cs="Calibri" w:cstheme="minorHAnsi"/>
          <w:b/>
          <w:b/>
          <w:bCs/>
          <w:sz w:val="24"/>
          <w:szCs w:val="24"/>
        </w:rPr>
      </w:pPr>
      <w:r>
        <w:rPr>
          <w:rFonts w:cs="Calibri" w:cstheme="minorHAnsi"/>
          <w:b/>
          <w:bCs/>
          <w:sz w:val="24"/>
          <w:szCs w:val="24"/>
        </w:rPr>
        <w:t>Methods</w:t>
      </w:r>
    </w:p>
    <w:p>
      <w:pPr>
        <w:pStyle w:val="Normal"/>
        <w:spacing w:before="0" w:after="0"/>
        <w:jc w:val="both"/>
        <w:rPr>
          <w:rFonts w:cs="Calibri" w:cstheme="minorHAnsi"/>
          <w:i/>
          <w:i/>
          <w:iCs/>
          <w:sz w:val="24"/>
          <w:szCs w:val="24"/>
        </w:rPr>
      </w:pPr>
      <w:r>
        <w:rPr>
          <w:rFonts w:cs="Calibri" w:cstheme="minorHAnsi"/>
          <w:i/>
          <w:iCs/>
          <w:sz w:val="24"/>
          <w:szCs w:val="24"/>
        </w:rPr>
        <w:t>Study Design</w:t>
      </w:r>
    </w:p>
    <w:p>
      <w:pPr>
        <w:pStyle w:val="Normal"/>
        <w:spacing w:before="0" w:after="0"/>
        <w:jc w:val="both"/>
        <w:rPr>
          <w:rFonts w:cs="Calibri" w:cstheme="minorHAnsi"/>
          <w:sz w:val="24"/>
          <w:szCs w:val="24"/>
        </w:rPr>
      </w:pPr>
      <w:r>
        <w:rPr>
          <w:rFonts w:cs="Calibri" w:cstheme="minorHAnsi"/>
          <w:sz w:val="24"/>
          <w:szCs w:val="24"/>
        </w:rPr>
        <w:t xml:space="preserve">This study is a cross-sectional analysis of data from an ongoing study—the Trauma Audit Filters Trial (TAFT) </w:t>
      </w:r>
      <w:ins w:id="38" w:author="Martin Gerdin Wärnberg" w:date="2022-02-28T22:21:37Z">
        <w:r>
          <w:rPr>
            <w:rFonts w:cs="Calibri" w:cstheme="minorHAnsi"/>
            <w:sz w:val="24"/>
            <w:szCs w:val="24"/>
          </w:rPr>
          <w:t xml:space="preserve">- </w:t>
        </w:r>
      </w:ins>
      <w:r>
        <w:rPr>
          <w:rFonts w:cs="Calibri" w:cstheme="minorHAnsi"/>
          <w:sz w:val="24"/>
          <w:szCs w:val="24"/>
        </w:rPr>
        <w:t>of trauma patients admitted at four tertiary-care hospital in urban India between November 2019 and January 2021.</w:t>
      </w:r>
      <w:bookmarkStart w:id="1" w:name="_Hlk94500561"/>
      <w:bookmarkEnd w:id="1"/>
    </w:p>
    <w:p>
      <w:pPr>
        <w:pStyle w:val="Normal"/>
        <w:spacing w:before="0" w:after="0"/>
        <w:jc w:val="both"/>
        <w:rPr>
          <w:rFonts w:cs="Calibri" w:cstheme="minorHAnsi"/>
          <w:i/>
          <w:i/>
          <w:iCs/>
          <w:sz w:val="24"/>
          <w:szCs w:val="24"/>
        </w:rPr>
      </w:pPr>
      <w:r>
        <w:rPr>
          <w:rFonts w:cs="Calibri" w:cstheme="minorHAnsi"/>
          <w:i/>
          <w:iCs/>
          <w:sz w:val="24"/>
          <w:szCs w:val="24"/>
        </w:rPr>
      </w:r>
    </w:p>
    <w:p>
      <w:pPr>
        <w:pStyle w:val="Normal"/>
        <w:spacing w:before="0" w:after="0"/>
        <w:jc w:val="both"/>
        <w:rPr>
          <w:rFonts w:cs="Calibri" w:cstheme="minorHAnsi"/>
          <w:i/>
          <w:i/>
          <w:iCs/>
          <w:sz w:val="24"/>
          <w:szCs w:val="24"/>
        </w:rPr>
      </w:pPr>
      <w:r>
        <w:rPr>
          <w:rFonts w:cs="Calibri" w:cstheme="minorHAnsi"/>
          <w:i/>
          <w:iCs/>
          <w:sz w:val="24"/>
          <w:szCs w:val="24"/>
        </w:rPr>
        <w:t>Setting</w:t>
      </w:r>
    </w:p>
    <w:p>
      <w:pPr>
        <w:pStyle w:val="Normal"/>
        <w:spacing w:before="0" w:after="0"/>
        <w:jc w:val="both"/>
        <w:rPr>
          <w:rFonts w:cs="Calibri" w:cstheme="minorHAnsi"/>
          <w:sz w:val="24"/>
          <w:szCs w:val="24"/>
        </w:rPr>
      </w:pPr>
      <w:r>
        <w:rPr>
          <w:rFonts w:cs="Calibri" w:cstheme="minorHAnsi"/>
          <w:sz w:val="24"/>
          <w:szCs w:val="24"/>
        </w:rPr>
        <w:t xml:space="preserve">India accounts for nearly 20% of global trauma burden </w:t>
      </w:r>
      <w:r>
        <w:fldChar w:fldCharType="begin"/>
      </w:r>
      <w:r>
        <w:rPr>
          <w:sz w:val="24"/>
          <w:szCs w:val="24"/>
          <w:rFonts w:cs="Calibri"/>
        </w:rPr>
        <w:instrText>ADDIN CSL_CITATION {"citationItems":[{"id":"ITEM-1","itemData":{"DOI":"10.1016/S0140-6736(20)30977-6","ISSN":"1474547X","PMID":"33069325","abstract":"Background: Accurate and up-to-date assessment of demographic metrics is crucial for understanding a wide range of social, economic, and public health issues that affect populations worldwide. The Global Burden of Diseases, Injuries, and Risk Factors Study (GBD) 2019 produced updated and comprehensive demographic assessments of the key indicators of fertility, mortality, migration, and population for 204 countries and territories and selected subnational locations from 1950 to 2019. Methods: 8078 country-years of vital registration and sample registration data, 938 surveys, 349 censuses, and 238 other sources were identified and used to estimate age-specific fertility. Spatiotemporal Gaussian process regression (ST-GPR) was used to generate age-specific fertility rates for 5-year age groups between ages 15 and 49 years. With extensions to age groups 10–14 and 50–54 years, the total fertility rate (TFR) was then aggregated using the estimated age-specific fertility between ages 10 and 54 years. 7417 sources were used for under-5 mortality estimation and 7355 for adult mortality. ST-GPR was used to synthesise data sources after correction for known biases. Adult mortality was measured as the probability of death between ages 15 and 60 years based on vital registration, sample registration, and sibling histories, and was also estimated using ST-GPR. HIV-free life tables were then estimated using estimates of under-5 and adult mortality rates using a relational model life table system created for GBD, which closely tracks observed age-specific mortality rates from complete vital registration when available. Independent estimates of HIV-specific mortality generated by an epidemiological analysis of HIV prevalence surveys and antenatal clinic serosurveillance and other sources were incorporated into the estimates in countries with large epidemics. Annual and single-year age estimates of net migration and population for each country and territory were generated using a Bayesian hierarchical cohort component model that analysed estimated age-specific fertility and mortality rates along with 1250 censuses and 747 population registry years. We classified location-years into seven categories on the basis of the natural rate of increase in population (calculated by subtracting the crude death rate from the crude birth rate) and the net migration rate. We computed healthy life expectancy (HALE) using years lived with disability (YLDs) per capita, life tables, and st…","author":[{"dropping-particle":"","family":"GBD 2019 Demographics Collaborators","given":"","non-dropping-particle":"","parse-names":false,"suffix":""}],"container-title":"The Lancet","id":"ITEM-1","issue":"10258","issued":{"date-parts":[["2020"]]},"page":"1160-1203","title":"Global age-sex-specific fertility, mortality, healthy life expectancy (HALE), and population estimates in 204 countries and territories, 1950–2019: a comprehensive demographic analysis for the Global Burden of Disease Study 2019","type":"article-journal","volume":"396"},"uris":["http://www.mendeley.com/documents/?uuid=92b93d58-0f7a-49a4-b70c-a694d5e292e7"]}],"mendeley":{"formattedCitation":"(1)","plainTextFormattedCitation":"(1)","previouslyFormattedCitation":"(1)"},"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(1)</w:t>
      </w:r>
      <w:r>
        <w:rPr>
          <w:rFonts w:cs="Calibri" w:cstheme="minorHAnsi"/>
          <w:sz w:val="24"/>
          <w:szCs w:val="24"/>
        </w:rPr>
      </w:r>
      <w:r>
        <w:rPr>
          <w:sz w:val="24"/>
          <w:szCs w:val="24"/>
          <w:rFonts w:cs="Calibri"/>
        </w:rPr>
        <w:fldChar w:fldCharType="end"/>
      </w:r>
      <w:r>
        <w:rPr>
          <w:rFonts w:cs="Calibri" w:cstheme="minorHAnsi"/>
          <w:sz w:val="24"/>
          <w:szCs w:val="24"/>
        </w:rPr>
        <w:t xml:space="preserve">. More than one-tenth of all the DALYs in India are due to trauma and it is among the top five causes of morbidity </w:t>
      </w:r>
      <w:r>
        <w:fldChar w:fldCharType="begin"/>
      </w:r>
      <w:r>
        <w:rPr>
          <w:sz w:val="24"/>
          <w:szCs w:val="24"/>
          <w:rFonts w:cs="Calibri"/>
        </w:rPr>
        <w:instrText>ADDIN CSL_CITATION {"citationItems":[{"id":"ITEM-1","itemData":{"DOI":"10.1016/S2214-109X(19)30451-6","ISSN":"2214109X","PMID":"31708148","abstract":"Background: Many countries, including India, seek locally constructed disease burden estimates comprising mortality and loss of health to aid priority setting for the prevention and treatment of diseases. We created the National Burden Estimates (NBE) to provide transparent and understandable disease burdens at the national and subnational levels, and to identify gaps in knowledge. Methods: To calculate the NBE for India, we combined 2017 UN death totals with national and subnational mortality rates for 2010–17 and causes of death from 211 166 verbal autopsy interviews in the Indian Million Death Study for 2010–14. We calculated years of life lost (YLLs) and years lived with disability (YLDs) for 2017 using published YLD–YLL ratios from WHO Global Health Estimates. We grouped causes of death into 45 groups, including ill-defined deaths, and summed YLLs and YLDs to calculate disability-adjusted life-years (DALYs) for these causes in eight age groups covering rural and urban areas and 21 major states of India. Findings: In 2017, there were about 9·7 million deaths and 486 million DALYs in India. About three quarters of deaths and DALYs occurred in rural areas. More than a third of national DALYs arose from communicable, maternal, perinatal, and nutritional disorders. DALY rates in rural areas were at least twice those of urban areas for perinatal and nutritional conditions, chronic respiratory diseases, diarrhoea, and fever of unknown origin. DALY rates for ischaemic heart disease were greater in urban areas. Injuries caused 11·4% of DALYs nationally. The top 15 conditions that accounted for the most DALYs were mostly those causing mortality (ischaemic heart disease, perinatal conditions, chronic respiratory diseases, diarrhoea, respiratory infections, cancer, stroke, road traffic accidents, tuberculosis, and liver and alcohol-related conditions), with disability mostly due to a few conditions (nutritional deficiencies, neuropsychiatric conditions, vision and other sensory loss, musculoskeletal disorders, and genitourinary diseases). Every condition that was common in one part of India was uncommon elsewhere, suggesting state-specific priorities for disease control. Interpretation: The NBE method quantifies disease burden using transparent, intuitive, and reproducible methods. It provides a simple, locally operable tool to aid policy makers in priority setting in India and other low-income and middle-income countries. The NBE underlines the need for many …","author":[{"dropping-particle":"","family":"Menon","given":"Geetha R.","non-dropping-particle":"","parse-names":false,"suffix":""},{"dropping-particle":"","family":"Singh","given":"Lucky","non-dropping-particle":"","parse-names":false,"suffix":""},{"dropping-particle":"","family":"Sharma","given":"Palak","non-dropping-particle":"","parse-names":false,"suffix":""},{"dropping-particle":"","family":"Yadav","given":"Priyanka","non-dropping-particle":"","parse-names":false,"suffix":""},{"dropping-particle":"","family":"Sharma","given":"Shweta","non-dropping-particle":"","parse-names":false,"suffix":""},{"dropping-particle":"","family":"Kalaskar","given":"Shrikant","non-dropping-particle":"","parse-names":false,"suffix":""},{"dropping-particle":"","family":"Singh","given":"Harpreet","non-dropping-particle":"","parse-names":false,"suffix":""},{"dropping-particle":"","family":"Adinarayanan","given":"Srividya","non-dropping-particle":"","parse-names":false,"suffix":""},{"dropping-particle":"","family":"Joshua","given":"Vasna","non-dropping-particle":"","parse-names":false,"suffix":""},{"dropping-particle":"","family":"Kulothungan","given":"Vaitheeswaran","non-dropping-particle":"","parse-names":false,"suffix":""},{"dropping-particle":"","family":"Yadav","given":"Jeetendra","non-dropping-particle":"","parse-names":false,"suffix":""},{"dropping-particle":"","family":"Watson","given":"Leah K.","non-dropping-particle":"","parse-names":false,"suffix":""},{"dropping-particle":"","family":"Fadel","given":"Shaza A.","non-dropping-particle":"","parse-names":false,"suffix":""},{"dropping-particle":"","family":"Suraweera","given":"Wilson","non-dropping-particle":"","parse-names":false,"suffix":""},{"dropping-particle":"","family":"Rao","given":"M. Vishnu Vardhana","non-dropping-particle":"","parse-names":false,"suffix":""},{"dropping-particle":"","family":"Dhaliwal","given":"R. S.","non-dropping-particle":"","parse-names":false,"suffix":""},{"dropping-particle":"","family":"Begum","given":"Rehana","non-dropping-particle":"","parse-names":false,"suffix":""},{"dropping-particle":"","family":"Sati","given":"Prabha","non-dropping-particle":"","parse-names":false,"suffix":""},{"dropping-particle":"","family":"Jamison","given":"Dean T.","non-dropping-particle":"","parse-names":false,"suffix":""},{"dropping-particle":"","family":"Jha","given":"Prabhat","non-dropping-particle":"","parse-names":false,"suffix":""}],"container-title":"The Lancet Global Health","id":"ITEM-1","issue":"12","issued":{"date-parts":[["2019"]]},"page":"e1675-e1684","publisher":"The Author(s). Published by Elsevier Ltd. This is an Open Access article under the CC BY 4.0 license","title":"National Burden Estimates of healthy life lost in India, 2017: an analysis using direct mortality data and indirect disability data","type":"article-journal","volume":"7"},"uris":["http://www.mendeley.com/documents/?uuid=f8ca4cc7-ba79-4be5-8195-cd1f154b9203"]}],"mendeley":{"formattedCitation":"(30)","plainTextFormattedCitation":"(30)","previouslyFormattedCitation":"(30)"},"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(30)</w:t>
      </w:r>
      <w:r>
        <w:rPr>
          <w:rFonts w:cs="Calibri" w:cstheme="minorHAnsi"/>
          <w:sz w:val="24"/>
          <w:szCs w:val="24"/>
        </w:rPr>
      </w:r>
      <w:r>
        <w:rPr>
          <w:sz w:val="24"/>
          <w:szCs w:val="24"/>
          <w:rFonts w:cs="Calibri"/>
        </w:rPr>
        <w:fldChar w:fldCharType="end"/>
      </w:r>
      <w:r>
        <w:rPr>
          <w:rFonts w:cs="Calibri" w:cstheme="minorHAnsi"/>
          <w:sz w:val="24"/>
          <w:szCs w:val="24"/>
        </w:rPr>
        <w:t xml:space="preserve">. The patients were enrolled from the on-going Trauma Audit Filters Trial (TAFT) in four participating tertiary-care hospitals in Indian cities </w:t>
      </w:r>
      <w:r>
        <w:fldChar w:fldCharType="begin"/>
      </w:r>
      <w:r>
        <w:rPr>
          <w:sz w:val="24"/>
          <w:szCs w:val="24"/>
          <w:rFonts w:cs="Calibri"/>
        </w:rPr>
        <w:instrText>ADDIN CSL_CITATION {"citationItems":[{"id":"ITEM-1","itemData":{"URL":"https://clinicaltrials.gov/ct2/show/NCT03235388","accessed":{"date-parts":[["2019","4","20"]]},"author":[{"dropping-particle":"","family":"ClinicalTrials.gov","given":"","non-dropping-particle":"","parse-names":false,"suffix":""}],"id":"ITEM-1","issued":{"date-parts":[["2017"]]},"title":"Identifier: NCT03235388 The Trauma Audit Filters Trial (TAFT)","type":"webpage"},"uris":["http://www.mendeley.com/documents/?uuid=c12959bc-8920-44cf-9209-6d2adec17177"]}],"mendeley":{"formattedCitation":"(31)","plainTextFormattedCitation":"(31)","previouslyFormattedCitation":"(31)"},"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(31)</w:t>
      </w:r>
      <w:r>
        <w:rPr>
          <w:rFonts w:cs="Calibri" w:cstheme="minorHAnsi"/>
          <w:sz w:val="24"/>
          <w:szCs w:val="24"/>
        </w:rPr>
      </w:r>
      <w:r>
        <w:rPr>
          <w:sz w:val="24"/>
          <w:szCs w:val="24"/>
          <w:rFonts w:cs="Calibri"/>
        </w:rPr>
        <w:fldChar w:fldCharType="end"/>
      </w:r>
      <w:r>
        <w:rPr>
          <w:rFonts w:cs="Calibri" w:cstheme="minorHAnsi"/>
          <w:sz w:val="24"/>
          <w:szCs w:val="24"/>
        </w:rPr>
        <w:t xml:space="preserve">. These were the Grant Medical College and Sir Jamshedjee Jeejeebhoy Hospital in Mumbai, Lok Nayak Hospital of Maulana Azad Medical College (MAMC) in Delhi, the Institute of Post-Graduate Medical Education and Research and Seth Sukhlal Karnani Memorial Hospital (SSKM) in Kolkata and St. John's Medical College, Bengaluru.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The first three are public hospitals that have nominal fees catering to patients from low-income sections of the population. The patients admitted in the public hospitals mainly belong to patients who come from low socioeconomic populations, who are unable to bear the costs of treatment in private healthcare facilities. They usually live in small, overcrowded, and poorly build urban settlements that have limited accessibility and use communal latrines. They are engaged in low-income jobs or daily-wage labour to support their families. The fourth is a charitable private hospital that caters to different income groups which includes both patients who pay the full cost for treatment and low-income patients who pay subsidized fees. The higher and middle-income population admitted in this facility have better housing, sanitation, and employment.</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Participants</w:t>
      </w:r>
    </w:p>
    <w:p>
      <w:pPr>
        <w:pStyle w:val="Normal"/>
        <w:spacing w:before="0" w:after="0"/>
        <w:jc w:val="both"/>
        <w:rPr>
          <w:rFonts w:cs="Calibri" w:cstheme="minorHAnsi"/>
          <w:i/>
          <w:i/>
          <w:iCs/>
          <w:sz w:val="24"/>
          <w:szCs w:val="24"/>
        </w:rPr>
      </w:pPr>
      <w:bookmarkStart w:id="2" w:name="_Hlk88718446"/>
      <w:r>
        <w:rPr>
          <w:rFonts w:cs="Calibri" w:cstheme="minorHAnsi"/>
          <w:sz w:val="24"/>
          <w:szCs w:val="24"/>
        </w:rPr>
        <w:t xml:space="preserve">We included adult patients (aged 18 and above which is the legal age for adults in India) </w:t>
      </w:r>
      <w:r>
        <w:fldChar w:fldCharType="begin"/>
      </w:r>
      <w:r>
        <w:rPr>
          <w:sz w:val="24"/>
          <w:szCs w:val="24"/>
          <w:rFonts w:cs="Calibri"/>
        </w:rPr>
        <w:instrText>ADDIN CSL_CITATION {"citationItems":[{"id":"ITEM-1","itemData":{"DOI":"10.1016/j.ijgo.2011.07.006","ISSN":"1879-3479","PMID":"21839448","author":[{"dropping-particle":"","family":"Indian Council of Medical Research","given":"","non-dropping-particle":"","parse-names":false,"suffix":""}],"container-title":"Biomedical Research","id":"ITEM-1","issued":{"date-parts":[["2006"]]},"page":"1-120","title":"Ethical Guidelines for on Human Participants Indian Council of Medical Research","type":"article-journal"},"uris":["http://www.mendeley.com/documents/?uuid=39d2f9d7-f9cb-429c-86b1-7274c6b1754c"]}],"mendeley":{"formattedCitation":"(32)","plainTextFormattedCitation":"(32)","previouslyFormattedCitation":"(32)"},"properties":{"noteIndex":0},"schema":"https://github.com/citation-style-language/schema/raw/master/csl-citation.json"}</w:instrText>
      </w:r>
      <w:bookmarkEnd w:id="2"/>
      <w:r>
        <w:rPr>
          <w:rFonts w:cs="Calibri" w:cstheme="minorHAnsi"/>
          <w:sz w:val="24"/>
          <w:szCs w:val="24"/>
        </w:rPr>
      </w:r>
      <w:r>
        <w:rPr>
          <w:sz w:val="24"/>
          <w:szCs w:val="24"/>
          <w:rFonts w:cs="Calibri"/>
        </w:rPr>
        <w:fldChar w:fldCharType="separate"/>
      </w:r>
      <w:r>
        <w:rPr>
          <w:rFonts w:cs="Calibri" w:cstheme="minorHAnsi"/>
          <w:sz w:val="24"/>
          <w:szCs w:val="24"/>
        </w:rPr>
        <w:t>(32)</w:t>
      </w:r>
      <w:r>
        <w:rPr>
          <w:rFonts w:cs="Calibri" w:cstheme="minorHAnsi"/>
          <w:sz w:val="24"/>
          <w:szCs w:val="24"/>
        </w:rPr>
      </w:r>
      <w:r>
        <w:rPr>
          <w:sz w:val="24"/>
          <w:szCs w:val="24"/>
          <w:rFonts w:cs="Calibri"/>
        </w:rPr>
        <w:fldChar w:fldCharType="end"/>
      </w:r>
      <w:r>
        <w:rPr>
          <w:rFonts w:cs="Calibri" w:cstheme="minorHAnsi"/>
          <w:sz w:val="24"/>
          <w:szCs w:val="24"/>
        </w:rPr>
        <w:t xml:space="preserve"> presenting to the casualty department with a history of trauma—as per the V01-Y36, chapter XX of the International Classification of Disease version 10 (ICD-10) </w:t>
      </w:r>
      <w:r>
        <w:fldChar w:fldCharType="begin"/>
      </w:r>
      <w:r>
        <w:rPr>
          <w:sz w:val="24"/>
          <w:szCs w:val="24"/>
          <w:rFonts w:cs="Calibri"/>
        </w:rPr>
        <w:instrText>ADDIN CSL_CITATION {"citationItems":[{"id":"ITEM-1","itemData":{"URL":"http://apps.who.int/classifications/icd10/browse/2016/en#/XX","author":[{"dropping-particle":"","family":"Word Health Organization","given":"","non-dropping-particle":"","parse-names":false,"suffix":""}],"id":"ITEM-1","issued":{"date-parts":[["2016"]]},"title":"International Statistical Classification of Diseases and Related Health Problems 10th Revision (ICD-10)-WHO Version for2016","type":"webpage"},"uris":["http://www.mendeley.com/documents/?uuid=c50bce39-1883-4e0a-855f-a0444f52ebac"]}],"mendeley":{"formattedCitation":"(33)","plainTextFormattedCitation":"(33)","previouslyFormattedCitation":"(33)"},"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(33)</w:t>
      </w:r>
      <w:r>
        <w:rPr>
          <w:rFonts w:cs="Calibri" w:cstheme="minorHAnsi"/>
          <w:sz w:val="24"/>
          <w:szCs w:val="24"/>
        </w:rPr>
      </w:r>
      <w:r>
        <w:rPr>
          <w:sz w:val="24"/>
          <w:szCs w:val="24"/>
          <w:rFonts w:cs="Calibri"/>
        </w:rPr>
        <w:fldChar w:fldCharType="end"/>
      </w:r>
      <w:r>
        <w:rPr>
          <w:rFonts w:cs="Calibri" w:cstheme="minorHAnsi"/>
          <w:sz w:val="24"/>
          <w:szCs w:val="24"/>
        </w:rPr>
        <w:t>--</w:t>
      </w:r>
      <w:ins w:id="39" w:author="Martin Gerdin Wärnberg" w:date="2022-02-28T22:22:35Z">
        <w:r>
          <w:rPr>
            <w:rFonts w:cs="Calibri" w:cstheme="minorHAnsi"/>
            <w:sz w:val="24"/>
            <w:szCs w:val="24"/>
          </w:rPr>
          <w:t xml:space="preserve">and </w:t>
        </w:r>
      </w:ins>
      <w:r>
        <w:rPr>
          <w:rFonts w:cs="Calibri" w:cstheme="minorHAnsi"/>
          <w:sz w:val="24"/>
          <w:szCs w:val="24"/>
        </w:rPr>
        <w:t>who are admitted and discharged alive.</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Variables</w:t>
      </w:r>
    </w:p>
    <w:p>
      <w:pPr>
        <w:pStyle w:val="Normal"/>
        <w:spacing w:before="0" w:after="0"/>
        <w:jc w:val="both"/>
        <w:rPr>
          <w:rFonts w:cs="Calibri" w:cstheme="minorHAnsi"/>
          <w:sz w:val="24"/>
          <w:szCs w:val="24"/>
        </w:rPr>
      </w:pPr>
      <w:r>
        <w:rPr>
          <w:rFonts w:cs="Calibri" w:cstheme="minorHAnsi"/>
          <w:sz w:val="24"/>
          <w:szCs w:val="24"/>
        </w:rPr>
        <w:t xml:space="preserve">Age and sex were the main variables for this study. As injury severity can affect post-discharge outcomes including QOL, we adjusted for severity using a local physiological injury severity model which was shown to have superior discrimination and calibration of predicting mortality in a similar cohort of trauma patients from urban India (Study III). </w:t>
      </w:r>
      <w:commentRangeStart w:id="0"/>
      <w:r>
        <w:rPr>
          <w:rFonts w:cs="Calibri" w:cstheme="minorHAnsi"/>
          <w:sz w:val="24"/>
          <w:szCs w:val="24"/>
        </w:rPr>
        <w:t xml:space="preserve">The model included age, sex, systolic blood pressure (SBP), respiratory rate (RR), heart rate (HR), oxygen saturation (SPO2), and Glasgow Coma Scale (GCS). </w:t>
      </w:r>
      <w:ins w:id="40" w:author="Martin Gerdin Wärnberg" w:date="2022-02-28T22:23:09Z">
        <w:commentRangeEnd w:id="0"/>
        <w:r>
          <w:commentReference w:id="0"/>
        </w:r>
        <w:r>
          <w:rPr>
            <w:rFonts w:cs="Calibri" w:cstheme="minorHAnsi"/>
            <w:sz w:val="24"/>
            <w:szCs w:val="24"/>
          </w:rPr>
        </w:r>
      </w:ins>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Outcomes</w:t>
      </w:r>
    </w:p>
    <w:p>
      <w:pPr>
        <w:pStyle w:val="Normal"/>
        <w:spacing w:before="0" w:after="0"/>
        <w:jc w:val="both"/>
        <w:rPr>
          <w:rFonts w:cs="Calibri" w:cstheme="minorHAnsi"/>
          <w:sz w:val="24"/>
          <w:szCs w:val="24"/>
        </w:rPr>
      </w:pPr>
      <w:r>
        <w:rPr>
          <w:rFonts w:cs="Calibri" w:cstheme="minorHAnsi"/>
          <w:sz w:val="24"/>
          <w:szCs w:val="24"/>
        </w:rPr>
        <w:t xml:space="preserve">Health-related quality-of-life outcome was measured using the EQ-5D Tool </w:t>
      </w:r>
      <w:r>
        <w:fldChar w:fldCharType="begin"/>
      </w:r>
      <w:r>
        <w:rPr>
          <w:sz w:val="24"/>
          <w:szCs w:val="24"/>
          <w:rFonts w:cs="Calibri"/>
        </w:rPr>
        <w:instrText>ADDIN CSL_CITATION {"citationItems":[{"id":"ITEM-1","itemData":{"URL":"https://euroqol.org/eq-5d-instruments/","accessed":{"date-parts":[["2018","5","7"]]},"author":[{"dropping-particle":"","family":"EuroQol Group","given":"","non-dropping-particle":"","parse-names":false,"suffix":""}],"id":"ITEM-1","issued":{"date-parts":[["0"]]},"title":"EQ-5D Instruments | About EQ-5D","type":"webpage"},"uris":["http://www.mendeley.com/documents/?uuid=36c9a3a0-292f-4e7b-8774-7bdbb8205fc1"]}],"mendeley":{"formattedCitation":"(34)","plainTextFormattedCitation":"(34)","previouslyFormattedCitation":"(34)"},"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(34)</w:t>
      </w:r>
      <w:r>
        <w:rPr>
          <w:rFonts w:cs="Calibri" w:cstheme="minorHAnsi"/>
          <w:sz w:val="24"/>
          <w:szCs w:val="24"/>
        </w:rPr>
      </w:r>
      <w:r>
        <w:rPr>
          <w:sz w:val="24"/>
          <w:szCs w:val="24"/>
          <w:rFonts w:cs="Calibri"/>
        </w:rPr>
        <w:fldChar w:fldCharType="end"/>
      </w:r>
      <w:r>
        <w:rPr>
          <w:rFonts w:cs="Calibri" w:cstheme="minorHAnsi"/>
          <w:sz w:val="24"/>
          <w:szCs w:val="24"/>
        </w:rPr>
        <w:t xml:space="preserve">. EQ-5D is a standardized measure of quality of life using five dimensions: mobility, self-care, usual activities, pain/discomfort, and anxiety/depression. Each dimension in the tool has three levels: no problems, some problems, and extreme problems. Additionally, there is a visual analog scale (VAS) for patients to rate their current health status from 0 to 100, with 100 being the best health state. The patients were followed up at 3-months after being admitted to the study sites, via telephone, to record the EQ5D scores. EQ-5D tool can be administered over the telephone and has translations available in multiple Indian languages </w:t>
      </w:r>
      <w:r>
        <w:fldChar w:fldCharType="begin"/>
      </w:r>
      <w:r>
        <w:rPr>
          <w:sz w:val="24"/>
          <w:szCs w:val="24"/>
          <w:rFonts w:cs="Calibri"/>
        </w:rPr>
        <w:instrText>ADDIN CSL_CITATION {"citationItems":[{"id":"ITEM-1","itemData":{"URL":"https://euroqol.org/eq-5d-instruments/","accessed":{"date-parts":[["2018","5","7"]]},"author":[{"dropping-particle":"","family":"EuroQol Group","given":"","non-dropping-particle":"","parse-names":false,"suffix":""}],"id":"ITEM-1","issued":{"date-parts":[["0"]]},"title":"EQ-5D Instruments | About EQ-5D","type":"webpage"},"uris":["http://www.mendeley.com/documents/?uuid=36c9a3a0-292f-4e7b-8774-7bdbb8205fc1"]}],"mendeley":{"formattedCitation":"(34)","plainTextFormattedCitation":"(34)","previouslyFormattedCitation":"(34)"},"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(34)</w:t>
      </w:r>
      <w:r>
        <w:rPr>
          <w:rFonts w:cs="Calibri" w:cstheme="minorHAnsi"/>
          <w:sz w:val="24"/>
          <w:szCs w:val="24"/>
        </w:rPr>
      </w:r>
      <w:r>
        <w:rPr>
          <w:sz w:val="24"/>
          <w:szCs w:val="24"/>
          <w:rFonts w:cs="Calibri"/>
        </w:rPr>
        <w:fldChar w:fldCharType="end"/>
      </w:r>
      <w:r>
        <w:rPr>
          <w:rFonts w:cs="Calibri" w:cstheme="minorHAnsi"/>
          <w:sz w:val="24"/>
          <w:szCs w:val="24"/>
        </w:rPr>
        <w:t>.</w:t>
      </w:r>
    </w:p>
    <w:p>
      <w:pPr>
        <w:pStyle w:val="Normal"/>
        <w:spacing w:before="0" w:after="0"/>
        <w:rPr>
          <w:rFonts w:cs="Calibri" w:cstheme="minorHAnsi"/>
          <w:sz w:val="24"/>
          <w:szCs w:val="24"/>
        </w:rPr>
      </w:pPr>
      <w:r>
        <w:rPr>
          <w:rFonts w:cs="Calibri" w:cstheme="minorHAnsi"/>
          <w:sz w:val="24"/>
          <w:szCs w:val="24"/>
        </w:rPr>
      </w:r>
    </w:p>
    <w:p>
      <w:pPr>
        <w:pStyle w:val="Normal"/>
        <w:rPr>
          <w:rFonts w:cs="Calibri" w:cstheme="minorHAnsi"/>
          <w:i/>
          <w:i/>
          <w:iCs/>
          <w:sz w:val="24"/>
          <w:szCs w:val="24"/>
        </w:rPr>
      </w:pPr>
      <w:r>
        <w:rPr>
          <w:rFonts w:cs="Calibri" w:cstheme="minorHAnsi"/>
          <w:i/>
          <w:iCs/>
          <w:sz w:val="24"/>
          <w:szCs w:val="24"/>
        </w:rPr>
        <w:t>Table 1: Description of study variables and outcomes</w:t>
      </w:r>
    </w:p>
    <w:tbl>
      <w:tblPr>
        <w:tblStyle w:val="PlainTable4"/>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cnfStyle w:val="100000000000" w:firstRow="1" w:lastRow="0" w:firstColumn="0" w:lastColumn="0" w:oddVBand="0" w:evenVBand="0" w:oddHBand="0"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sz w:val="24"/>
                <w:szCs w:val="24"/>
              </w:rPr>
            </w:pPr>
            <w:r>
              <w:rPr>
                <w:rFonts w:eastAsia="Calibri" w:cs="Calibri" w:cstheme="minorHAnsi"/>
                <w:b/>
                <w:bCs/>
                <w:kern w:val="0"/>
                <w:sz w:val="24"/>
                <w:szCs w:val="24"/>
                <w:lang w:eastAsia="en-US" w:bidi="ar-SA"/>
              </w:rPr>
              <w:t>Name</w:t>
            </w:r>
          </w:p>
        </w:tc>
        <w:tc>
          <w:tcPr>
            <w:tcW w:w="4507"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b/>
                <w:bCs/>
                <w:kern w:val="0"/>
                <w:sz w:val="24"/>
                <w:szCs w:val="24"/>
                <w:lang w:eastAsia="en-US" w:bidi="ar-SA"/>
              </w:rPr>
              <w:t xml:space="preserve">Description </w:t>
            </w:r>
          </w:p>
        </w:tc>
      </w:tr>
      <w:tr>
        <w:trPr>
          <w:cnfStyle w:val="000000100000" w:firstRow="0" w:lastRow="0" w:firstColumn="0" w:lastColumn="0" w:oddVBand="0" w:evenVBand="0" w:oddHBand="1" w:evenHBand="0" w:firstRowFirstColumn="0" w:firstRowLastColumn="0" w:lastRowFirstColumn="0" w:lastRowLastColumn="0"/>
        </w:trPr>
        <w:tc>
          <w:tcPr>
            <w:tcW w:w="9015" w:type="dxa"/>
            <w:gridSpan w:val="2"/>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cs="Calibri" w:cstheme="minorHAnsi"/>
                <w:i/>
                <w:i/>
                <w:iCs/>
                <w:sz w:val="24"/>
                <w:szCs w:val="24"/>
              </w:rPr>
            </w:pPr>
            <w:r>
              <w:rPr>
                <w:rFonts w:eastAsia="Calibri" w:cs="Calibri" w:cstheme="minorHAnsi"/>
                <w:b/>
                <w:bCs/>
                <w:i/>
                <w:iCs/>
                <w:kern w:val="0"/>
                <w:sz w:val="24"/>
                <w:szCs w:val="24"/>
                <w:lang w:eastAsia="en-US" w:bidi="ar-SA"/>
              </w:rPr>
              <w:t xml:space="preserve">Variables </w:t>
            </w:r>
          </w:p>
        </w:tc>
      </w:tr>
      <w:tr>
        <w:trPr/>
        <w:tc>
          <w:tcPr>
            <w:tcW w:w="45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sz w:val="24"/>
                <w:szCs w:val="24"/>
              </w:rPr>
            </w:pPr>
            <w:r>
              <w:rPr>
                <w:rFonts w:eastAsia="Calibri" w:cs="Calibri" w:cstheme="minorHAnsi"/>
                <w:b/>
                <w:bCs/>
                <w:kern w:val="0"/>
                <w:sz w:val="24"/>
                <w:szCs w:val="24"/>
                <w:lang w:eastAsia="en-US" w:bidi="ar-SA"/>
              </w:rPr>
              <w:t xml:space="preserve">Age   </w:t>
            </w:r>
          </w:p>
        </w:tc>
        <w:tc>
          <w:tcPr>
            <w:tcW w:w="450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Participant's age rounded up to closest whole year</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cs="Calibri" w:cstheme="minorHAnsi"/>
                <w:sz w:val="24"/>
                <w:szCs w:val="24"/>
              </w:rPr>
            </w:pPr>
            <w:r>
              <w:rPr>
                <w:rFonts w:eastAsia="Calibri" w:cs="Calibri" w:cstheme="minorHAnsi"/>
                <w:b/>
                <w:bCs/>
                <w:kern w:val="0"/>
                <w:sz w:val="24"/>
                <w:szCs w:val="24"/>
                <w:lang w:eastAsia="en-US" w:bidi="ar-SA"/>
              </w:rPr>
              <w:t xml:space="preserve">Sex    </w:t>
            </w:r>
          </w:p>
        </w:tc>
        <w:tc>
          <w:tcPr>
            <w:tcW w:w="450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Participant 's sex:</w:t>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i/>
                <w:i/>
                <w:iCs/>
                <w:sz w:val="24"/>
                <w:szCs w:val="24"/>
              </w:rPr>
            </w:pPr>
            <w:r>
              <w:rPr>
                <w:rFonts w:eastAsia="Calibri" w:cs="Calibri" w:cstheme="minorHAnsi"/>
                <w:i/>
                <w:iCs/>
                <w:kern w:val="0"/>
                <w:sz w:val="24"/>
                <w:szCs w:val="24"/>
                <w:lang w:eastAsia="en-US" w:bidi="ar-SA"/>
              </w:rPr>
              <w:t>Female</w:t>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i/>
                <w:i/>
                <w:iCs/>
                <w:sz w:val="24"/>
                <w:szCs w:val="24"/>
              </w:rPr>
            </w:pPr>
            <w:r>
              <w:rPr>
                <w:rFonts w:eastAsia="Calibri" w:cs="Calibri" w:cstheme="minorHAnsi"/>
                <w:i/>
                <w:iCs/>
                <w:kern w:val="0"/>
                <w:sz w:val="24"/>
                <w:szCs w:val="24"/>
                <w:lang w:eastAsia="en-US" w:bidi="ar-SA"/>
              </w:rPr>
              <w:t>Male</w:t>
            </w:r>
          </w:p>
        </w:tc>
      </w:tr>
      <w:tr>
        <w:trPr/>
        <w:tc>
          <w:tcPr>
            <w:tcW w:w="45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sz w:val="24"/>
                <w:szCs w:val="24"/>
              </w:rPr>
            </w:pPr>
            <w:r>
              <w:rPr>
                <w:rFonts w:eastAsia="Calibri" w:cs="Calibri" w:cstheme="minorHAnsi"/>
                <w:b/>
                <w:bCs/>
                <w:kern w:val="0"/>
                <w:sz w:val="24"/>
                <w:szCs w:val="24"/>
                <w:lang w:eastAsia="en-US" w:bidi="ar-SA"/>
              </w:rPr>
              <w:t>Physiological Injury Severity Model</w:t>
            </w:r>
            <w:ins w:id="41" w:author="Martin Gerdin Wärnberg" w:date="2022-02-28T22:24:48Z">
              <w:r>
                <w:rPr>
                  <w:rFonts w:eastAsia="Calibri" w:cs="Calibri" w:cstheme="minorHAnsi"/>
                  <w:b/>
                  <w:bCs/>
                  <w:kern w:val="0"/>
                  <w:sz w:val="24"/>
                  <w:szCs w:val="24"/>
                  <w:lang w:eastAsia="en-US" w:bidi="ar-SA"/>
                </w:rPr>
                <w:t>*</w:t>
              </w:r>
            </w:ins>
          </w:p>
        </w:tc>
        <w:tc>
          <w:tcPr>
            <w:tcW w:w="450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On arrival to the hospital:</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i/>
                <w:i/>
                <w:iCs/>
                <w:sz w:val="24"/>
                <w:szCs w:val="24"/>
              </w:rPr>
            </w:pPr>
            <w:r>
              <w:rPr>
                <w:rFonts w:eastAsia="Calibri" w:cs="Calibri" w:cstheme="minorHAnsi"/>
                <w:i/>
                <w:iCs/>
                <w:kern w:val="0"/>
                <w:sz w:val="24"/>
                <w:szCs w:val="24"/>
                <w:lang w:eastAsia="en-US" w:bidi="ar-SA"/>
              </w:rPr>
              <w:t>Systolic blood pressure (SBP)</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i/>
                <w:i/>
                <w:iCs/>
                <w:sz w:val="24"/>
                <w:szCs w:val="24"/>
              </w:rPr>
            </w:pPr>
            <w:r>
              <w:rPr>
                <w:rFonts w:eastAsia="Calibri" w:cs="Calibri" w:cstheme="minorHAnsi"/>
                <w:i/>
                <w:iCs/>
                <w:kern w:val="0"/>
                <w:sz w:val="24"/>
                <w:szCs w:val="24"/>
                <w:lang w:eastAsia="en-US" w:bidi="ar-SA"/>
              </w:rPr>
              <w:t>Respiratory rate (RR),</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i/>
                <w:i/>
                <w:iCs/>
                <w:sz w:val="24"/>
                <w:szCs w:val="24"/>
              </w:rPr>
            </w:pPr>
            <w:r>
              <w:rPr>
                <w:rFonts w:eastAsia="Calibri" w:cs="Calibri" w:cstheme="minorHAnsi"/>
                <w:i/>
                <w:iCs/>
                <w:kern w:val="0"/>
                <w:sz w:val="24"/>
                <w:szCs w:val="24"/>
                <w:lang w:eastAsia="en-US" w:bidi="ar-SA"/>
              </w:rPr>
              <w:t xml:space="preserve">Heart rate (HR), </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i/>
                <w:i/>
                <w:iCs/>
                <w:sz w:val="24"/>
                <w:szCs w:val="24"/>
              </w:rPr>
            </w:pPr>
            <w:r>
              <w:rPr>
                <w:rFonts w:eastAsia="Calibri" w:cs="Calibri" w:cstheme="minorHAnsi"/>
                <w:i/>
                <w:iCs/>
                <w:kern w:val="0"/>
                <w:sz w:val="24"/>
                <w:szCs w:val="24"/>
                <w:lang w:eastAsia="en-US" w:bidi="ar-SA"/>
              </w:rPr>
              <w:t xml:space="preserve">Oxygen saturation (SPO2),  </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i/>
                <w:i/>
                <w:iCs/>
                <w:sz w:val="24"/>
                <w:szCs w:val="24"/>
              </w:rPr>
            </w:pPr>
            <w:r>
              <w:rPr>
                <w:rFonts w:eastAsia="Calibri" w:cs="Calibri" w:cstheme="minorHAnsi"/>
                <w:i/>
                <w:iCs/>
                <w:kern w:val="0"/>
                <w:sz w:val="24"/>
                <w:szCs w:val="24"/>
                <w:lang w:eastAsia="en-US" w:bidi="ar-SA"/>
              </w:rPr>
              <w:t>Glasgow Coma Scale (GCS)</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i/>
                <w:i/>
                <w:iCs/>
                <w:sz w:val="24"/>
                <w:szCs w:val="24"/>
              </w:rPr>
            </w:pPr>
            <w:r>
              <w:rPr>
                <w:rFonts w:eastAsia="Calibri" w:cs="Calibri" w:cstheme="minorHAnsi"/>
                <w:i/>
                <w:iCs/>
                <w:kern w:val="0"/>
                <w:sz w:val="24"/>
                <w:szCs w:val="24"/>
                <w:lang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015" w:type="dxa"/>
            <w:gridSpan w:val="2"/>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cs="Calibri" w:cstheme="minorHAnsi"/>
                <w:i/>
                <w:i/>
                <w:iCs/>
                <w:sz w:val="24"/>
                <w:szCs w:val="24"/>
              </w:rPr>
            </w:pPr>
            <w:r>
              <w:rPr>
                <w:rFonts w:eastAsia="Calibri" w:cs="Calibri" w:cstheme="minorHAnsi"/>
                <w:b/>
                <w:bCs/>
                <w:i/>
                <w:iCs/>
                <w:kern w:val="0"/>
                <w:sz w:val="24"/>
                <w:szCs w:val="24"/>
                <w:lang w:eastAsia="en-US" w:bidi="ar-SA"/>
              </w:rPr>
              <w:t>Outcomes</w:t>
            </w:r>
          </w:p>
        </w:tc>
      </w:tr>
      <w:tr>
        <w:trPr/>
        <w:tc>
          <w:tcPr>
            <w:tcW w:w="45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sz w:val="24"/>
                <w:szCs w:val="24"/>
              </w:rPr>
            </w:pPr>
            <w:r>
              <w:rPr>
                <w:rFonts w:eastAsia="Calibri" w:cs="Calibri" w:cstheme="minorHAnsi"/>
                <w:b/>
                <w:bCs/>
                <w:kern w:val="0"/>
                <w:sz w:val="24"/>
                <w:szCs w:val="24"/>
                <w:lang w:eastAsia="en-US" w:bidi="ar-SA"/>
              </w:rPr>
              <w:t>Quality of Life</w:t>
            </w:r>
          </w:p>
        </w:tc>
        <w:tc>
          <w:tcPr>
            <w:tcW w:w="450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 xml:space="preserve">The participant's reply to the EQ-5D questionnaire at 3 months after arrival at the study site: </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-Visual analog scale (VAS)</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 xml:space="preserve">-Five dimensions: mobility, self-care, usual activities, pain/discomfort, and anxiety/depression </w:t>
            </w:r>
          </w:p>
        </w:tc>
      </w:tr>
    </w:tbl>
    <w:p>
      <w:pPr>
        <w:pStyle w:val="Normal"/>
        <w:rPr>
          <w:rFonts w:cs="Calibri" w:cstheme="minorHAnsi"/>
          <w:sz w:val="24"/>
          <w:szCs w:val="24"/>
        </w:rPr>
      </w:pPr>
      <w:ins w:id="42" w:author="Martin Gerdin Wärnberg" w:date="2022-02-28T22:24:52Z">
        <w:r>
          <w:rPr>
            <w:rFonts w:cs="Calibri" w:cstheme="minorHAnsi"/>
            <w:sz w:val="24"/>
            <w:szCs w:val="24"/>
          </w:rPr>
          <w:t>*</w:t>
        </w:r>
      </w:ins>
      <w:ins w:id="43" w:author="Martin Gerdin Wärnberg" w:date="2022-02-28T22:24:52Z">
        <w:commentRangeStart w:id="1"/>
        <w:r>
          <w:rPr>
            <w:rFonts w:cs="Calibri" w:cstheme="minorHAnsi"/>
            <w:sz w:val="24"/>
            <w:szCs w:val="24"/>
          </w:rPr>
          <w:t>This model also includes a</w:t>
        </w:r>
      </w:ins>
      <w:ins w:id="44" w:author="Martin Gerdin Wärnberg" w:date="2022-02-28T22:25:00Z">
        <w:r>
          <w:rPr>
            <w:rFonts w:cs="Calibri" w:cstheme="minorHAnsi"/>
            <w:sz w:val="24"/>
            <w:szCs w:val="24"/>
          </w:rPr>
          <w:t>ge and sex.</w:t>
        </w:r>
      </w:ins>
      <w:ins w:id="45" w:author="Martin Gerdin Wärnberg" w:date="2022-02-28T22:25:00Z">
        <w:commentRangeEnd w:id="1"/>
        <w:r>
          <w:commentReference w:id="1"/>
        </w:r>
        <w:r>
          <w:rPr>
            <w:rFonts w:cs="Calibri" w:cstheme="minorHAnsi"/>
            <w:sz w:val="24"/>
            <w:szCs w:val="24"/>
          </w:rPr>
        </w:r>
      </w:ins>
    </w:p>
    <w:p>
      <w:pPr>
        <w:pStyle w:val="Normal"/>
        <w:spacing w:before="0" w:after="0"/>
        <w:jc w:val="both"/>
        <w:rPr>
          <w:rFonts w:cs="Calibri" w:cstheme="minorHAnsi"/>
          <w:i/>
          <w:i/>
          <w:iCs/>
          <w:sz w:val="24"/>
          <w:szCs w:val="24"/>
        </w:rPr>
      </w:pPr>
      <w:r>
        <w:rPr>
          <w:rFonts w:cs="Calibri" w:cstheme="minorHAnsi"/>
          <w:i/>
          <w:iCs/>
          <w:sz w:val="24"/>
          <w:szCs w:val="24"/>
        </w:rPr>
        <w:t>Data Source</w:t>
      </w:r>
    </w:p>
    <w:p>
      <w:pPr>
        <w:pStyle w:val="Normal"/>
        <w:spacing w:before="0" w:after="0"/>
        <w:jc w:val="both"/>
        <w:rPr>
          <w:rFonts w:cs="Calibri" w:cstheme="minorHAnsi"/>
          <w:i/>
          <w:i/>
          <w:iCs/>
          <w:sz w:val="24"/>
          <w:szCs w:val="24"/>
        </w:rPr>
      </w:pPr>
      <w:r>
        <w:rPr>
          <w:rFonts w:cs="Calibri" w:cstheme="minorHAnsi"/>
          <w:sz w:val="24"/>
          <w:szCs w:val="24"/>
        </w:rPr>
        <w:t>Data was collected by one dedicated independent project officer in each of the hospitals. The project officer prospectively gather data on a standardized intake form for eight hours per day, five days a week, by directly observing the staff delivering trauma care. Vital signs such as systolic blood pressure and respiratory rate was recorded by the project officer independently. GCS was calculated based on inputs from the treating doctor and patient records. The project officer was rotated daily through each eight-hour shift in the morning, evening and night. Data for the variables was collected from patient records, or from the patient or patient representatives when they are at the hospital. Additionally, the project officer followed up the patient or the patient relatives at 3-months after discharge by telephone for information on the outcomes and any missed variables.</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Bias</w:t>
      </w:r>
    </w:p>
    <w:p>
      <w:pPr>
        <w:pStyle w:val="Normal"/>
        <w:spacing w:before="0" w:after="0"/>
        <w:jc w:val="both"/>
        <w:rPr>
          <w:rFonts w:cs="Calibri" w:cstheme="minorHAnsi"/>
          <w:sz w:val="24"/>
          <w:szCs w:val="24"/>
        </w:rPr>
      </w:pPr>
      <w:r>
        <w:rPr>
          <w:rFonts w:cs="Calibri" w:cstheme="minorHAnsi"/>
          <w:sz w:val="24"/>
          <w:szCs w:val="24"/>
        </w:rPr>
        <w:t>There could be bias in collection of data and recording of vital signs used to calculate injury severity. Adequate training of the project officers, periodic quality control of the data with external project officers and weekly online review meetings was done to reduce this bias.</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i/>
          <w:iCs/>
          <w:sz w:val="24"/>
          <w:szCs w:val="24"/>
        </w:rPr>
        <w:t>Statistical Methods</w:t>
      </w:r>
    </w:p>
    <w:p>
      <w:pPr>
        <w:pStyle w:val="Normal"/>
        <w:spacing w:before="0" w:after="0"/>
        <w:jc w:val="both"/>
        <w:rPr>
          <w:rFonts w:cs="Calibri" w:cstheme="minorHAnsi"/>
          <w:sz w:val="24"/>
          <w:szCs w:val="24"/>
        </w:rPr>
      </w:pPr>
      <w:r>
        <w:rPr>
          <w:rFonts w:cs="Calibri" w:cstheme="minorHAnsi"/>
          <w:sz w:val="24"/>
          <w:szCs w:val="24"/>
        </w:rPr>
        <w:t xml:space="preserve">In this study we divided study population into three groups: young adults-18-32 years, middle-aged adults-33-59 years, and old adults-60 years and above. We used multivariable linear regression to study the association of age and sex with the EQ-5D VAS score and </w:t>
      </w:r>
      <w:del w:id="46" w:author="Martin Gerdin Wärnberg" w:date="2022-02-28T22:25:35Z">
        <w:r>
          <w:rPr>
            <w:rFonts w:cs="Calibri" w:cstheme="minorHAnsi"/>
            <w:sz w:val="24"/>
            <w:szCs w:val="24"/>
          </w:rPr>
          <w:delText>multivariate</w:delText>
        </w:r>
      </w:del>
      <w:ins w:id="47" w:author="Martin Gerdin Wärnberg" w:date="2022-02-28T22:25:35Z">
        <w:r>
          <w:rPr>
            <w:rFonts w:cs="Calibri" w:cstheme="minorHAnsi"/>
            <w:sz w:val="24"/>
            <w:szCs w:val="24"/>
            <w:lang w:val="en-US"/>
          </w:rPr>
          <w:t>multivariable</w:t>
        </w:r>
      </w:ins>
      <w:r>
        <w:rPr>
          <w:rFonts w:cs="Calibri" w:cstheme="minorHAnsi"/>
          <w:sz w:val="24"/>
          <w:szCs w:val="24"/>
        </w:rPr>
        <w:t xml:space="preserve"> </w:t>
      </w:r>
      <w:commentRangeStart w:id="2"/>
      <w:r>
        <w:rPr>
          <w:rFonts w:cs="Calibri" w:cstheme="minorHAnsi"/>
          <w:sz w:val="24"/>
          <w:szCs w:val="24"/>
        </w:rPr>
        <w:t>ordinal</w:t>
      </w:r>
      <w:ins w:id="48" w:author="Martin Gerdin Wärnberg" w:date="2022-02-28T22:25:42Z">
        <w:r>
          <w:rPr>
            <w:rFonts w:cs="Calibri" w:cstheme="minorHAnsi"/>
            <w:sz w:val="24"/>
            <w:szCs w:val="24"/>
          </w:rPr>
        </w:r>
      </w:ins>
      <w:commentRangeEnd w:id="2"/>
      <w:r>
        <w:commentReference w:id="2"/>
      </w:r>
      <w:r>
        <w:rPr>
          <w:rFonts w:cs="Calibri" w:cstheme="minorHAnsi"/>
          <w:sz w:val="24"/>
          <w:szCs w:val="24"/>
        </w:rPr>
        <w:t xml:space="preserve"> logistic regression was used to measure the association with the different domains of EQ-5D which have multiple levels as responses. </w:t>
      </w:r>
      <w:del w:id="49" w:author="Martin Gerdin Wärnberg" w:date="2022-02-28T22:26:12Z">
        <w:r>
          <w:rPr>
            <w:rFonts w:cs="Calibri" w:cstheme="minorHAnsi"/>
            <w:sz w:val="24"/>
            <w:szCs w:val="24"/>
          </w:rPr>
          <w:delText>In order</w:delText>
        </w:r>
      </w:del>
      <w:ins w:id="50" w:author="Martin Gerdin Wärnberg" w:date="2022-02-28T22:26:12Z">
        <w:r>
          <w:rPr>
            <w:rFonts w:cs="Calibri" w:cstheme="minorHAnsi"/>
            <w:sz w:val="24"/>
            <w:szCs w:val="24"/>
            <w:lang w:val="en-US"/>
          </w:rPr>
          <w:t>To</w:t>
        </w:r>
      </w:ins>
      <w:r>
        <w:rPr>
          <w:rFonts w:cs="Calibri" w:cstheme="minorHAnsi"/>
          <w:sz w:val="24"/>
          <w:szCs w:val="24"/>
        </w:rPr>
        <w:t xml:space="preserve"> study the interaction between age and sex, we used the interaction term which was the product of age and sex </w:t>
      </w:r>
      <w:del w:id="51" w:author="Martin Gerdin Wärnberg" w:date="2022-02-28T22:26:33Z">
        <w:r>
          <w:rPr>
            <w:rFonts w:cs="Calibri" w:cstheme="minorHAnsi"/>
            <w:sz w:val="24"/>
            <w:szCs w:val="24"/>
          </w:rPr>
          <w:delText>(sex * age groups)</w:delText>
        </w:r>
      </w:del>
      <w:r>
        <w:rPr>
          <w:rFonts w:cs="Calibri" w:cstheme="minorHAnsi"/>
          <w:sz w:val="24"/>
          <w:szCs w:val="24"/>
        </w:rPr>
        <w:t xml:space="preserve"> </w:t>
      </w:r>
      <w:r>
        <w:fldChar w:fldCharType="begin"/>
      </w:r>
      <w:r>
        <w:rPr>
          <w:sz w:val="24"/>
          <w:szCs w:val="24"/>
          <w:rFonts w:cs="Calibri"/>
        </w:rPr>
        <w:instrText>ADDIN CSL_CITATION {"citationItems":[{"id":"ITEM-1","itemData":{"DOI":"10.1016/j.ssmph.2016.04.011","ISSN":"23528273","PMID":"28111630","abstract":"Historically, intersectionality has been an underutilized framework in sociological research on racial/ethnic and gender inequalities in health. To demonstrate its utility and importance, we conduct an intersectional analysis of the social stratification of health using the exemplar of hypertension-a health condition in which racial/ethnic and gender differences have been well-documented. Previous research has tended to examine these differences separately and ignore how the interaction of social status dimensions may influence health over time. Using seven waves of data from the Health and Retirement Study and multilevel logistic regression models, we found a multiplicative effect of race/ethnicity and gender on hypertension risk trajectories, consistent with both an intersectionality perspective and persistent inequality hypothesis. Group differences in past and contemporaneous socioeconomic and behavioral factors did not explain this effect.","author":[{"dropping-particle":"","family":"Richardson","given":"Liana J.","non-dropping-particle":"","parse-names":false,"suffix":""},{"dropping-particle":"","family":"Brown","given":"Tyson H.","non-dropping-particle":"","parse-names":false,"suffix":""}],"container-title":"SSM - Population Health","id":"ITEM-1","issued":{"date-parts":[["2016"]]},"page":"425-435","publisher":"Elsevier","title":"(En)gendering racial disparities in health trajectories: A life course and intersectional analysis","type":"article-journal","volume":"2"},"uris":["http://www.mendeley.com/documents/?uuid=5e01eb48-d429-43d7-a60d-eee5cb0d60d9"]}],"mendeley":{"formattedCitation":"(26)","plainTextFormattedCitation":"(26)","previouslyFormattedCitation":"(26)"},"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(26)</w:t>
      </w:r>
      <w:r>
        <w:rPr>
          <w:rFonts w:cs="Calibri" w:cstheme="minorHAnsi"/>
          <w:sz w:val="24"/>
          <w:szCs w:val="24"/>
        </w:rPr>
      </w:r>
      <w:r>
        <w:rPr>
          <w:sz w:val="24"/>
          <w:szCs w:val="24"/>
          <w:rFonts w:cs="Calibri"/>
        </w:rPr>
        <w:fldChar w:fldCharType="end"/>
      </w:r>
      <w:r>
        <w:rPr>
          <w:rFonts w:cs="Calibri" w:cstheme="minorHAnsi"/>
          <w:sz w:val="24"/>
          <w:szCs w:val="24"/>
        </w:rPr>
        <w:t xml:space="preserve">.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In order to account for the effects of multicollinearity we calculated the variance inflation factor (VIF) and we centered those variables having a valu</w:t>
      </w:r>
      <w:commentRangeStart w:id="3"/>
      <w:r>
        <w:rPr>
          <w:rFonts w:cs="Calibri" w:cstheme="minorHAnsi"/>
          <w:sz w:val="24"/>
          <w:szCs w:val="24"/>
        </w:rPr>
        <w:t>e above 5 by subtracting the mean</w:t>
      </w:r>
      <w:ins w:id="52" w:author="Martin Gerdin Wärnberg" w:date="2022-02-28T22:27:00Z">
        <w:r>
          <w:rPr>
            <w:rFonts w:cs="Calibri" w:cstheme="minorHAnsi"/>
            <w:sz w:val="24"/>
            <w:szCs w:val="24"/>
          </w:rPr>
        </w:r>
      </w:ins>
      <w:commentRangeEnd w:id="3"/>
      <w:r>
        <w:commentReference w:id="3"/>
      </w:r>
      <w:r>
        <w:rPr>
          <w:rFonts w:cs="Calibri" w:cstheme="minorHAnsi"/>
          <w:sz w:val="24"/>
          <w:szCs w:val="24"/>
        </w:rPr>
        <w:t xml:space="preserve">. We estimated 95% confidence intervals and denote associations with a p-value of less than 0.05 as statistically significant </w:t>
      </w:r>
      <w:r>
        <w:fldChar w:fldCharType="begin"/>
      </w:r>
      <w:r>
        <w:rPr>
          <w:sz w:val="24"/>
          <w:szCs w:val="24"/>
          <w:rFonts w:cs="Calibri"/>
        </w:rPr>
        <w:instrText>ADDIN CSL_CITATION {"citationItems":[{"id":"ITEM-1","itemData":{"author":[{"dropping-particle":"","family":"Carey","given":"Gregory","non-dropping-particle":"","parse-names":false,"suffix":""}],"id":"ITEM-1","issued":{"date-parts":[["2013"]]},"publisher":"Department of Psychology and Neuroscience, University of Colorado","publisher-place":"Boulder, CO, USA","title":"Quantitative Methods In Neuroscience","type":"book"},"uris":["http://www.mendeley.com/documents/?uuid=467c476f-e5e5-48d1-963a-467b8aea906d"]}],"mendeley":{"formattedCitation":"(35)","plainTextFormattedCitation":"(35)","previouslyFormattedCitation":"(35)"},"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(35)</w:t>
      </w:r>
      <w:r>
        <w:rPr>
          <w:rFonts w:cs="Calibri" w:cstheme="minorHAnsi"/>
          <w:sz w:val="24"/>
          <w:szCs w:val="24"/>
        </w:rPr>
      </w:r>
      <w:r>
        <w:rPr>
          <w:sz w:val="24"/>
          <w:szCs w:val="24"/>
          <w:rFonts w:cs="Calibri"/>
        </w:rPr>
        <w:fldChar w:fldCharType="end"/>
      </w:r>
      <w:r>
        <w:rPr>
          <w:rFonts w:cs="Calibri" w:cstheme="minorHAnsi"/>
          <w:sz w:val="24"/>
          <w:szCs w:val="24"/>
        </w:rPr>
        <w:t xml:space="preserve">. The statistical software R was used for all statistical analyses </w:t>
      </w:r>
      <w:r>
        <w:fldChar w:fldCharType="begin"/>
      </w:r>
      <w:r>
        <w:rPr>
          <w:sz w:val="24"/>
          <w:szCs w:val="24"/>
          <w:rFonts w:cs="Calibri"/>
        </w:rPr>
        <w:instrText>ADDIN CSL_CITATION {"citationItems":[{"id":"ITEM-1","itemData":{"author":[{"dropping-particle":"","family":"R Core Team","given":"","non-dropping-particle":"","parse-names":false,"suffix":""}],"id":"ITEM-1","issued":{"date-parts":[["2018"]]},"number":"2015","publisher":"R Foundation for Statistical Computing","publisher-place":"Vienna, Austria","title":"R: A language and environment for statistical computing","type":"article"},"uris":["http://www.mendeley.com/documents/?uuid=9bcc5f58-1db9-4f03-ba3d-3697bde222d2"]}],"mendeley":{"formattedCitation":"(36)","plainTextFormattedCitation":"(36)","previouslyFormattedCitation":"(36)"},"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(36)</w:t>
      </w:r>
      <w:r>
        <w:rPr>
          <w:rFonts w:cs="Calibri" w:cstheme="minorHAnsi"/>
          <w:sz w:val="24"/>
          <w:szCs w:val="24"/>
        </w:rPr>
      </w:r>
      <w:r>
        <w:rPr>
          <w:sz w:val="24"/>
          <w:szCs w:val="24"/>
          <w:rFonts w:cs="Calibri"/>
        </w:rPr>
        <w:fldChar w:fldCharType="end"/>
      </w:r>
      <w:r>
        <w:rPr>
          <w:rFonts w:cs="Calibri" w:cstheme="minorHAnsi"/>
          <w:sz w:val="24"/>
          <w:szCs w:val="24"/>
        </w:rPr>
        <w:t xml:space="preserve">.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i/>
          <w:iCs/>
          <w:sz w:val="24"/>
          <w:szCs w:val="24"/>
        </w:rPr>
        <w:t>Study Size</w:t>
      </w:r>
    </w:p>
    <w:p>
      <w:pPr>
        <w:pStyle w:val="Normal"/>
        <w:spacing w:before="0" w:after="0"/>
        <w:jc w:val="both"/>
        <w:rPr>
          <w:rFonts w:cs="Calibri" w:cstheme="minorHAnsi"/>
          <w:sz w:val="24"/>
          <w:szCs w:val="24"/>
        </w:rPr>
      </w:pPr>
      <w:r>
        <w:rPr>
          <w:rFonts w:cs="Calibri" w:cstheme="minorHAnsi"/>
          <w:sz w:val="24"/>
          <w:szCs w:val="24"/>
        </w:rPr>
        <w:t xml:space="preserve">Previous studies indicate that 10 to 50 events per variable (EVP) is adequate to obtain stable estimates for logistic regression in </w:t>
      </w:r>
      <w:del w:id="53" w:author="Martin Gerdin Wärnberg" w:date="2022-02-28T22:27:20Z">
        <w:r>
          <w:rPr>
            <w:rFonts w:cs="Calibri" w:cstheme="minorHAnsi"/>
            <w:sz w:val="24"/>
            <w:szCs w:val="24"/>
          </w:rPr>
          <w:delText>multivariate</w:delText>
        </w:r>
      </w:del>
      <w:ins w:id="54" w:author="Martin Gerdin Wärnberg" w:date="2022-02-28T22:27:20Z">
        <w:r>
          <w:rPr>
            <w:rFonts w:cs="Calibri" w:cstheme="minorHAnsi"/>
            <w:sz w:val="24"/>
            <w:szCs w:val="24"/>
            <w:lang w:val="en-US"/>
          </w:rPr>
          <w:t>multivariable</w:t>
        </w:r>
      </w:ins>
      <w:r>
        <w:rPr>
          <w:rFonts w:cs="Calibri" w:cstheme="minorHAnsi"/>
          <w:sz w:val="24"/>
          <w:szCs w:val="24"/>
        </w:rPr>
        <w:t xml:space="preserve"> analysis </w:t>
      </w:r>
      <w:r>
        <w:fldChar w:fldCharType="begin"/>
      </w:r>
      <w:r>
        <w:rPr>
          <w:sz w:val="24"/>
          <w:szCs w:val="24"/>
          <w:rFonts w:cs="Calibri"/>
        </w:rPr>
        <w:instrText>ADDIN CSL_CITATION {"citationItems":[{"id":"ITEM-1","itemData":{"DOI":"10.1016/j.jclinepi.2010.11.012","ISSN":"08954356","abstract":"Objective: Logistic regression is commonly used in health research, and it is important to be sure that the parameter estimates can be trusted. A common problem occurs when the outcome has few events; in such a case, parameter estimates may be biased or unreliable. This study examined the relation between correctness of estimation and several data characteristics: number of events per variable (EPV), number of predictors, percentage of predictors that are highly correlated, percentage of predictors that were non-null, size of regression coefficients, and size of correlations. Study Design: Simulation studies. Results: In many situations, logistic regression modeling may pose substantial problems even if the number of EPV exceeds 10. Moreover, the number of EPV is not the only element that impacts on the correctness of parameter estimation. High regression coefficients and high correlations between the predictors may cause large problems in the estimation process. Finally, power is generally very low, even at 20 EPV. Conclusion: There is no single rule based on EPV that would guarantee an accurate estimation of logistic regression parameters. Instead, the number of predictors, probable size of the regression coefficients based on previous literature, and correlations among the predictors must be taken into account as guidelines to determine the necessary sample size. © 2011 Elsevier Inc. All rights reserved.","author":[{"dropping-particle":"","family":"Courvoisier","given":"Delphine S.","non-dropping-particle":"","parse-names":false,"suffix":""},{"dropping-particle":"","family":"Combescure","given":"Christophe","non-dropping-particle":"","parse-names":false,"suffix":""},{"dropping-particle":"","family":"Agoritsas","given":"Thomas","non-dropping-particle":"","parse-names":false,"suffix":""},{"dropping-particle":"","family":"Gayet-Ageron","given":"Angle","non-dropping-particle":"","parse-names":false,"suffix":""},{"dropping-particle":"V.","family":"Perneger","given":"Thomas","non-dropping-particle":"","parse-names":false,"suffix":""}],"container-title":"Journal of Clinical Epidemiology","id":"ITEM-1","issue":"9","issued":{"date-parts":[["2011"]]},"page":"993-1000","title":"Performance of logistic regression modeling: Beyond the number of events per variable, the role of data structure","type":"article-journal","volume":"64"},"uris":["http://www.mendeley.com/documents/?uuid=3982c255-9c5c-464d-b65c-b4f53f06f654"]},{"id":"ITEM-2","itemData":{"DOI":"10.1016/j.jclinepi.2014.12.014","ISSN":"18785921","PMID":"25704724","abstract":"Objectives To determine the number of independent variables that can be included in a linear regression model. Study Design and Setting We used a series of Monte Carlo simulations to examine the impact of the number of subjects per variable (SPV) on the accuracy of estimated regression coefficients and standard errors, on the empirical coverage of estimated confidence intervals, and on the accuracy of the estimated R&lt;sup&gt;2&lt;/sup&gt; of the fitted model. Results A minimum of approximately two SPV tended to result in estimation of regression coefficients with relative bias of less than 10%. Furthermore, with this minimum number of SPV, the standard errors of the regression coefficients were accurately estimated and estimated confidence intervals had approximately the advertised coverage rates. A much higher number of SPV were necessary to minimize bias in estimating the model R&lt;sup&gt;2&lt;/sup&gt;, although adjusted R&lt;sup&gt;2&lt;/sup&gt; estimates behaved well. The bias in estimating the model R&lt;sup&gt;2&lt;/sup&gt; statistic was inversely proportional to the magnitude of the proportion of variation explained by the population regression model. Conclusion Linear regression models require only two SPV for adequate estimation of regression coefficients, standard errors, and confidence intervals.","author":[{"dropping-particle":"","family":"Austin","given":"Peter C.","non-dropping-particle":"","parse-names":false,"suffix":""},{"dropping-particle":"","family":"Steyerberg","given":"Ewout W.","non-dropping-particle":"","parse-names":false,"suffix":""}],"container-title":"Journal of Clinical Epidemiology","id":"ITEM-2","issue":"6","issued":{"date-parts":[["2015"]]},"page":"627-636","publisher":"Elsevier Inc","title":"The number of subjects per variable required in linear regression analyses","type":"article-journal","volume":"68"},"uris":["http://www.mendeley.com/documents/?uuid=19ce2d3d-63f3-4e72-b81e-6c8d3a2b405e"]}],"mendeley":{"formattedCitation":"(37,38)","plainTextFormattedCitation":"(37,38)","previouslyFormattedCitation":"(37,38)"},"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(37,38)</w:t>
      </w:r>
      <w:r>
        <w:rPr>
          <w:rFonts w:cs="Calibri" w:cstheme="minorHAnsi"/>
          <w:sz w:val="24"/>
          <w:szCs w:val="24"/>
        </w:rPr>
      </w:r>
      <w:r>
        <w:rPr>
          <w:sz w:val="24"/>
          <w:szCs w:val="24"/>
          <w:rFonts w:cs="Calibri"/>
        </w:rPr>
        <w:fldChar w:fldCharType="end"/>
      </w:r>
      <w:r>
        <w:rPr>
          <w:rFonts w:cs="Calibri" w:cstheme="minorHAnsi"/>
          <w:sz w:val="24"/>
          <w:szCs w:val="24"/>
        </w:rPr>
        <w:t xml:space="preserve">. </w:t>
      </w:r>
      <w:commentRangeStart w:id="4"/>
      <w:r>
        <w:rPr>
          <w:rFonts w:cs="Calibri" w:cstheme="minorHAnsi"/>
          <w:sz w:val="24"/>
          <w:szCs w:val="24"/>
        </w:rPr>
        <w:t>This is for an outcome having 50% prevalence.</w:t>
      </w:r>
      <w:ins w:id="55" w:author="Martin Gerdin Wärnberg" w:date="2022-02-28T22:27:42Z">
        <w:r>
          <w:rPr>
            <w:rFonts w:cs="Calibri" w:cstheme="minorHAnsi"/>
            <w:sz w:val="24"/>
            <w:szCs w:val="24"/>
          </w:rPr>
        </w:r>
      </w:ins>
      <w:commentRangeEnd w:id="4"/>
      <w:r>
        <w:commentReference w:id="4"/>
      </w:r>
      <w:r>
        <w:rPr>
          <w:rFonts w:cs="Calibri" w:cstheme="minorHAnsi"/>
          <w:sz w:val="24"/>
          <w:szCs w:val="24"/>
        </w:rPr>
        <w:t xml:space="preserve"> In this study</w:t>
      </w:r>
      <w:ins w:id="56" w:author="Martin Gerdin Wärnberg" w:date="2022-02-28T22:28:08Z">
        <w:r>
          <w:rPr>
            <w:rFonts w:cs="Calibri" w:cstheme="minorHAnsi"/>
            <w:sz w:val="24"/>
            <w:szCs w:val="24"/>
          </w:rPr>
          <w:t>,</w:t>
        </w:r>
      </w:ins>
      <w:r>
        <w:rPr>
          <w:rFonts w:cs="Calibri" w:cstheme="minorHAnsi"/>
          <w:sz w:val="24"/>
          <w:szCs w:val="24"/>
        </w:rPr>
        <w:t xml:space="preserve"> based on preliminary analysis, around 50% of the participants reported some problems across each of the domains of EQ5D.</w:t>
      </w:r>
      <w:del w:id="57" w:author="Martin Gerdin Wärnberg" w:date="2022-02-28T22:28:16Z">
        <w:r>
          <w:rPr>
            <w:rFonts w:cs="Calibri" w:cstheme="minorHAnsi"/>
            <w:sz w:val="24"/>
            <w:szCs w:val="24"/>
          </w:rPr>
          <w:delText xml:space="preserve"> </w:delText>
        </w:r>
      </w:del>
      <w:r>
        <w:rPr>
          <w:rFonts w:cs="Calibri" w:cstheme="minorHAnsi"/>
          <w:sz w:val="24"/>
          <w:szCs w:val="24"/>
        </w:rPr>
        <w:t xml:space="preserve"> If we aim for an EVP of least 20, we need at least 40 subjects for each predictor. Given that our model includes around 8 free parameters (Table 1), we need a minimum sample size of 320. Additionally, for multinomial logistic regression the EVP is ratio of the smallest number of observations in the multinomial outcome categories divided by the number of free parameters and should be at least 10 </w:t>
      </w:r>
      <w:r>
        <w:fldChar w:fldCharType="begin"/>
      </w:r>
      <w:r>
        <w:rPr>
          <w:sz w:val="24"/>
          <w:szCs w:val="24"/>
          <w:rFonts w:cs="Calibri"/>
        </w:rPr>
        <w:instrText>ADDIN CSL_CITATION {"citationItems":[{"id":"ITEM-1","itemData":{"DOI":"10.1002/sim.8063","ISSN":"10970258","PMID":"30614028","abstract":"Multinomial Logistic Regression (MLR) has been advocated for developing clinical prediction models that distinguish between three or more unordered outcomes. We present a full-factorial simulation study to examine the predictive performance of MLR models in relation to the relative size of outcome categories, number of predictors and the number of events per variable. It is shown that MLR estimated by Maximum Likelihood yields overfitted prediction models in small to medium sized data. In most cases, the calibration and overall predictive performance of the multinomial prediction model is improved by using penalized MLR. Our simulation study also highlights the importance of events per variable in the multinomial context as well as the total sample size. As expected, our study demonstrates the need for optimism correction of the predictive performance measures when developing the multinomial logistic prediction model. We recommend the use of penalized MLR when prediction models are developed in small data sets or in medium sized data sets with a small total sample size (ie, when the sizes of the outcome categories are balanced). Finally, we present a case study in which we illustrate the development and validation of penalized and unpenalized multinomial prediction models for predicting malignancy of ovarian cancer.","author":[{"dropping-particle":"","family":"Jong","given":"Valentijn M.T.","non-dropping-particle":"de","parse-names":false,"suffix":""},{"dropping-particle":"","family":"Eijkemans","given":"Marinus J.C.","non-dropping-particle":"","parse-names":false,"suffix":""},{"dropping-particle":"","family":"Calster","given":"Ben","non-dropping-particle":"van","parse-names":false,"suffix":""},{"dropping-particle":"","family":"Timmerman","given":"Dirk","non-dropping-particle":"","parse-names":false,"suffix":""},{"dropping-particle":"","family":"Moons","given":"Karel G.M.","non-dropping-particle":"","parse-names":false,"suffix":""},{"dropping-particle":"","family":"Steyerberg","given":"Ewout W.","non-dropping-particle":"","parse-names":false,"suffix":""},{"dropping-particle":"","family":"Smeden","given":"Maarten","non-dropping-particle":"van","parse-names":false,"suffix":""}],"container-title":"Statistics in Medicine","id":"ITEM-1","issue":"9","issued":{"date-parts":[["2019"]]},"page":"1601-1619","title":"Sample size considerations and predictive performance of multinomial logistic prediction models","type":"article-journal","volume":"38"},"uris":["http://www.mendeley.com/documents/?uuid=619d0858-43b8-4da2-ad8f-855d3b8fa1e4"]}],"mendeley":{"formattedCitation":"(39)","plainTextFormattedCitation":"(39)","previouslyFormattedCitation":"(39)"},"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(39)</w:t>
      </w:r>
      <w:r>
        <w:rPr>
          <w:rFonts w:cs="Calibri" w:cstheme="minorHAnsi"/>
          <w:sz w:val="24"/>
          <w:szCs w:val="24"/>
        </w:rPr>
      </w:r>
      <w:r>
        <w:rPr>
          <w:sz w:val="24"/>
          <w:szCs w:val="24"/>
          <w:rFonts w:cs="Calibri"/>
        </w:rPr>
        <w:fldChar w:fldCharType="end"/>
      </w:r>
      <w:r>
        <w:rPr>
          <w:rFonts w:cs="Calibri" w:cstheme="minorHAnsi"/>
          <w:sz w:val="24"/>
          <w:szCs w:val="24"/>
        </w:rPr>
        <w:t xml:space="preserve">. With 8 free parameters, requiring at least 80 events per category i.e., 160 subjects. For example, the EQ5D domains of mobility has three outcomes: "No problems in walking about", "Some problems in walking about", "Confined to bed". Therefore, there should be at least 80 subjects in each of the three categories. In case of there are inadequate subjects in these three outcomes categories, the categories would be combined into two "Having no problems" and "Having any problems". For linear regression there should be at least 2 subjects per variable </w:t>
      </w:r>
      <w:r>
        <w:fldChar w:fldCharType="begin"/>
      </w:r>
      <w:r>
        <w:rPr>
          <w:sz w:val="24"/>
          <w:szCs w:val="24"/>
          <w:rFonts w:cs="Calibri"/>
        </w:rPr>
        <w:instrText>ADDIN CSL_CITATION {"citationItems":[{"id":"ITEM-1","itemData":{"DOI":"10.1016/j.jclinepi.2014.12.014","ISSN":"18785921","PMID":"25704724","abstract":"Objectives To determine the number of independent variables that can be included in a linear regression model. Study Design and Setting We used a series of Monte Carlo simulations to examine the impact of the number of subjects per variable (SPV) on the accuracy of estimated regression coefficients and standard errors, on the empirical coverage of estimated confidence intervals, and on the accuracy of the estimated R&lt;sup&gt;2&lt;/sup&gt; of the fitted model. Results A minimum of approximately two SPV tended to result in estimation of regression coefficients with relative bias of less than 10%. Furthermore, with this minimum number of SPV, the standard errors of the regression coefficients were accurately estimated and estimated confidence intervals had approximately the advertised coverage rates. A much higher number of SPV were necessary to minimize bias in estimating the model R&lt;sup&gt;2&lt;/sup&gt;, although adjusted R&lt;sup&gt;2&lt;/sup&gt; estimates behaved well. The bias in estimating the model R&lt;sup&gt;2&lt;/sup&gt; statistic was inversely proportional to the magnitude of the proportion of variation explained by the population regression model. Conclusion Linear regression models require only two SPV for adequate estimation of regression coefficients, standard errors, and confidence intervals.","author":[{"dropping-particle":"","family":"Austin","given":"Peter C.","non-dropping-particle":"","parse-names":false,"suffix":""},{"dropping-particle":"","family":"Steyerberg","given":"Ewout W.","non-dropping-particle":"","parse-names":false,"suffix":""}],"container-title":"Journal of Clinical Epidemiology","id":"ITEM-1","issue":"6","issued":{"date-parts":[["2015"]]},"page":"627-636","publisher":"Elsevier Inc","title":"The number of subjects per variable required in linear regression analyses","type":"article-journal","volume":"68"},"uris":["http://www.mendeley.com/documents/?uuid=19ce2d3d-63f3-4e72-b81e-6c8d3a2b405e"]}],"mendeley":{"formattedCitation":"(38)","plainTextFormattedCitation":"(38)","previouslyFormattedCitation":"(38)"},"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(38)</w:t>
      </w:r>
      <w:r>
        <w:rPr>
          <w:rFonts w:cs="Calibri" w:cstheme="minorHAnsi"/>
          <w:sz w:val="24"/>
          <w:szCs w:val="24"/>
        </w:rPr>
      </w:r>
      <w:r>
        <w:rPr>
          <w:sz w:val="24"/>
          <w:szCs w:val="24"/>
          <w:rFonts w:cs="Calibri"/>
        </w:rPr>
        <w:fldChar w:fldCharType="end"/>
      </w:r>
      <w:r>
        <w:rPr>
          <w:rFonts w:cs="Calibri" w:cstheme="minorHAnsi"/>
          <w:sz w:val="24"/>
          <w:szCs w:val="24"/>
        </w:rPr>
        <w:t>. Therefore, the EQ5D health state analysis would require a minimum sample of 16.</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Ethics</w:t>
      </w:r>
    </w:p>
    <w:p>
      <w:pPr>
        <w:pStyle w:val="Normal"/>
        <w:spacing w:before="0" w:after="0"/>
        <w:jc w:val="both"/>
        <w:rPr>
          <w:rFonts w:cs="Calibri" w:cstheme="minorHAnsi"/>
          <w:sz w:val="24"/>
          <w:szCs w:val="24"/>
        </w:rPr>
      </w:pPr>
      <w:r>
        <w:rPr>
          <w:rFonts w:cs="Calibri" w:cstheme="minorHAnsi"/>
          <w:sz w:val="24"/>
          <w:szCs w:val="24"/>
        </w:rPr>
        <w:t xml:space="preserve">Ethical clearance for the data collection was obtained from the four participating hospitals for the on-going TAFT project (Regionala etikprövningsnämnden i Stockholm, Dnr 2017/2:6.Institutional Ethics Committee, Maulana Azad Medical College and Associated Hospital, New Delhi, India: F.1/IEC/MAMC/(57/02/2017/No.113) dated: 19.07.2017; F.1/IEC/MAMC/(72/07/2019/No.29) dated: 03.03.2020; IPGME&amp;R Research Oversight Committee (Institutional Ethics Committee), Institute of Post-Graduate Medical Education and Seth Sukhlal Karnani Memorial Hospital (IPGMER &amp; SSKM), Kolkata, India: </w:t>
      </w:r>
      <w:bookmarkStart w:id="3" w:name="_Hlk95838539"/>
      <w:r>
        <w:rPr>
          <w:rFonts w:cs="Calibri" w:cstheme="minorHAnsi"/>
          <w:sz w:val="24"/>
          <w:szCs w:val="24"/>
        </w:rPr>
        <w:t xml:space="preserve">Inst/IEC/2017/396 dated: 21.08.2017 </w:t>
      </w:r>
      <w:bookmarkEnd w:id="3"/>
      <w:r>
        <w:rPr>
          <w:rFonts w:cs="Calibri" w:cstheme="minorHAnsi"/>
          <w:sz w:val="24"/>
          <w:szCs w:val="24"/>
        </w:rPr>
        <w:t xml:space="preserve">Institutional Ethics Committee, </w:t>
      </w:r>
      <w:bookmarkStart w:id="4" w:name="_Hlk95839019"/>
      <w:r>
        <w:rPr>
          <w:rFonts w:cs="Calibri" w:cstheme="minorHAnsi"/>
          <w:sz w:val="24"/>
          <w:szCs w:val="24"/>
        </w:rPr>
        <w:t>Grant Government Medical College &amp; Sir JJ Group of Hospitals, Mumbai, India</w:t>
      </w:r>
      <w:bookmarkEnd w:id="4"/>
      <w:r>
        <w:rPr>
          <w:rFonts w:cs="Calibri" w:cstheme="minorHAnsi"/>
          <w:sz w:val="24"/>
          <w:szCs w:val="24"/>
        </w:rPr>
        <w:t xml:space="preserve">: </w:t>
      </w:r>
      <w:bookmarkStart w:id="5" w:name="_Hlk95839137"/>
      <w:r>
        <w:rPr>
          <w:rFonts w:cs="Calibri" w:cstheme="minorHAnsi"/>
          <w:sz w:val="24"/>
          <w:szCs w:val="24"/>
        </w:rPr>
        <w:t>IEC/Pharm/CT/111/A/2017, dated 22.08.2017</w:t>
      </w:r>
      <w:bookmarkEnd w:id="5"/>
      <w:r>
        <w:rPr>
          <w:rFonts w:cs="Calibri" w:cstheme="minorHAnsi"/>
          <w:sz w:val="24"/>
          <w:szCs w:val="24"/>
        </w:rPr>
        <w:t xml:space="preserve">; Institutional Ethics Committee, </w:t>
      </w:r>
      <w:bookmarkStart w:id="6" w:name="_Hlk95839716"/>
      <w:r>
        <w:rPr>
          <w:rFonts w:cs="Calibri" w:cstheme="minorHAnsi"/>
          <w:sz w:val="24"/>
          <w:szCs w:val="24"/>
        </w:rPr>
        <w:t>St. John's Medical College &amp; Hospital, Bengaluru</w:t>
      </w:r>
      <w:bookmarkEnd w:id="6"/>
      <w:r>
        <w:rPr>
          <w:rFonts w:cs="Calibri" w:cstheme="minorHAnsi"/>
          <w:sz w:val="24"/>
          <w:szCs w:val="24"/>
        </w:rPr>
        <w:t xml:space="preserve">, India: </w:t>
      </w:r>
      <w:bookmarkStart w:id="7" w:name="_Hlk95840006"/>
      <w:r>
        <w:rPr>
          <w:rFonts w:cs="Calibri" w:cstheme="minorHAnsi"/>
          <w:sz w:val="24"/>
          <w:szCs w:val="24"/>
        </w:rPr>
        <w:t>IEC/1/671/2017 (IEC Study Ref No. 160/2017) dated: 24.08.2017; IEC/1/973/2021 dated: 20.09.2021</w:t>
      </w:r>
      <w:bookmarkEnd w:id="7"/>
      <w:r>
        <w:rPr>
          <w:rFonts w:cs="Calibri" w:cstheme="minorHAnsi"/>
          <w:sz w:val="24"/>
          <w:szCs w:val="24"/>
        </w:rPr>
        <w:t xml:space="preserve">). Waiver of informed consent was granted for collection of clinical data which was routinely collected for the patients, as they were all admitted after trauma, often arriving in an altered level of consciousness and in severe physical and psychological distress.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Data management</w:t>
      </w:r>
    </w:p>
    <w:p>
      <w:pPr>
        <w:pStyle w:val="Normal"/>
        <w:spacing w:before="0" w:after="0"/>
        <w:jc w:val="both"/>
        <w:rPr>
          <w:rFonts w:cs="Calibri" w:cstheme="minorHAnsi"/>
          <w:sz w:val="24"/>
          <w:szCs w:val="24"/>
        </w:rPr>
      </w:pPr>
      <w:r>
        <w:rPr>
          <w:rFonts w:cs="Calibri" w:cstheme="minorHAnsi"/>
          <w:sz w:val="24"/>
          <w:szCs w:val="24"/>
        </w:rPr>
        <w:t>Each center was assigned a center identification number and each patient a locally unique study identification number. Project officers first entered data on paper without any personal identification data. The project officers then transferred this data to an electronic format using a dedicated data entry application. The electronic data did not include any direct identifiers such as name, hospital record number, and telephone numbers. The only way to link an electronic record to a paper intake form was by combining the record's hospital and study identification numbers. Paper forms were kept locally at each center for the duration required by locally applicable laws and regulations, or at least five years, whichever is longest. The adequacy of their storage was the responsibility of the principal investigator at each center. Care was taken to ensure that at no time where they stored with less than reasonable care.</w:t>
      </w:r>
    </w:p>
    <w:p>
      <w:pPr>
        <w:pStyle w:val="Normal"/>
        <w:spacing w:before="0" w:after="0"/>
        <w:jc w:val="both"/>
        <w:rPr>
          <w:rFonts w:cs="Calibri" w:cstheme="minorHAnsi"/>
          <w:b/>
          <w:b/>
          <w:bCs/>
          <w:sz w:val="24"/>
          <w:szCs w:val="24"/>
        </w:rPr>
      </w:pPr>
      <w:r>
        <w:rPr>
          <w:rFonts w:cs="Calibri" w:cstheme="minorHAnsi"/>
          <w:b/>
          <w:bCs/>
          <w:sz w:val="24"/>
          <w:szCs w:val="24"/>
        </w:rPr>
      </w:r>
    </w:p>
    <w:p>
      <w:pPr>
        <w:pStyle w:val="Normal"/>
        <w:spacing w:before="0" w:after="0"/>
        <w:jc w:val="both"/>
        <w:rPr>
          <w:rFonts w:cs="Calibri" w:cstheme="minorHAnsi"/>
          <w:b/>
          <w:b/>
          <w:bCs/>
          <w:sz w:val="24"/>
          <w:szCs w:val="24"/>
        </w:rPr>
      </w:pPr>
      <w:r>
        <w:rPr>
          <w:rFonts w:cs="Calibri" w:cstheme="minorHAnsi"/>
          <w:b/>
          <w:bCs/>
          <w:sz w:val="24"/>
          <w:szCs w:val="24"/>
        </w:rPr>
        <w:t>Results</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Out of a total of 2427 trauma patients enrolled, 1769 were excluded for missing data or those who had died within 90-days. The final cohort of 631 participants included in this study had a median age of 36 years (IQR: 26.0-50.0) with 20 % of participants being female. The most common mechanisms of injury were road traffic injuries (56.4 %). Almost all of the injuries were blunt (97.3 %) and majority of the participants were transferred (83.7 %) to the study hospitals. The all cause 30-day mortality was 25.3 %. The median injury severity score was xxx. Details of the study population is given in Table 2.</w:t>
      </w:r>
    </w:p>
    <w:p>
      <w:pPr>
        <w:pStyle w:val="Normal"/>
        <w:spacing w:before="0" w:after="0"/>
        <w:jc w:val="both"/>
        <w:rPr>
          <w:rFonts w:cs="Calibri" w:cstheme="minorHAnsi"/>
          <w:b/>
          <w:b/>
          <w:bCs/>
          <w:sz w:val="24"/>
          <w:szCs w:val="24"/>
        </w:rPr>
      </w:pPr>
      <w:r>
        <w:rPr>
          <w:rFonts w:cs="Calibri" w:cstheme="minorHAnsi"/>
          <w:b/>
          <w:bCs/>
          <w:sz w:val="24"/>
          <w:szCs w:val="24"/>
        </w:rPr>
      </w:r>
    </w:p>
    <w:p>
      <w:pPr>
        <w:pStyle w:val="Normal"/>
        <w:spacing w:before="0" w:after="0"/>
        <w:jc w:val="both"/>
        <w:rPr>
          <w:rFonts w:cs="Calibri" w:cstheme="minorHAnsi"/>
          <w:i/>
          <w:i/>
          <w:iCs/>
          <w:sz w:val="24"/>
          <w:szCs w:val="24"/>
        </w:rPr>
      </w:pPr>
      <w:r>
        <w:rPr>
          <w:rFonts w:cs="Calibri" w:cstheme="minorHAnsi"/>
          <w:i/>
          <w:iCs/>
          <w:sz w:val="24"/>
          <w:szCs w:val="24"/>
        </w:rPr>
        <w:t xml:space="preserve">Table 2: Description of study sample characteristics </w:t>
      </w:r>
    </w:p>
    <w:tbl>
      <w:tblPr>
        <w:tblStyle w:val="PlainTable2"/>
        <w:tblW w:w="95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79"/>
        <w:gridCol w:w="3106"/>
        <w:gridCol w:w="2655"/>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377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i/>
                <w:i/>
                <w:iCs/>
                <w:sz w:val="24"/>
                <w:szCs w:val="24"/>
              </w:rPr>
            </w:pPr>
            <w:r>
              <w:rPr>
                <w:rFonts w:eastAsia="Calibri" w:cs="Calibri" w:cstheme="minorHAnsi"/>
                <w:b/>
                <w:bCs/>
                <w:i/>
                <w:iCs/>
                <w:kern w:val="0"/>
                <w:sz w:val="24"/>
                <w:szCs w:val="24"/>
                <w:lang w:eastAsia="en-US" w:bidi="ar-SA"/>
              </w:rPr>
              <w:t>Variable</w:t>
            </w:r>
          </w:p>
        </w:tc>
        <w:tc>
          <w:tcPr>
            <w:tcW w:w="3106" w:type="dxa"/>
            <w:tcBorders/>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cs="Calibri" w:cstheme="minorHAnsi"/>
                <w:i/>
                <w:i/>
                <w:iCs/>
                <w:sz w:val="24"/>
                <w:szCs w:val="24"/>
              </w:rPr>
            </w:pPr>
            <w:r>
              <w:rPr>
                <w:rFonts w:eastAsia="Calibri" w:cs="Calibri" w:cstheme="minorHAnsi"/>
                <w:b/>
                <w:bCs/>
                <w:i/>
                <w:iCs/>
                <w:kern w:val="0"/>
                <w:sz w:val="24"/>
                <w:szCs w:val="24"/>
                <w:lang w:eastAsia="en-US" w:bidi="ar-SA"/>
              </w:rPr>
            </w:r>
          </w:p>
        </w:tc>
        <w:tc>
          <w:tcPr>
            <w:tcW w:w="2655" w:type="dxa"/>
            <w:tcBorders/>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cs="Calibri" w:cstheme="minorHAnsi"/>
                <w:i/>
                <w:i/>
                <w:iCs/>
                <w:sz w:val="24"/>
                <w:szCs w:val="24"/>
              </w:rPr>
            </w:pPr>
            <w:r>
              <w:rPr>
                <w:rFonts w:eastAsia="Calibri" w:cs="Calibri" w:cstheme="minorHAnsi"/>
                <w:b/>
                <w:bCs/>
                <w:i/>
                <w:iCs/>
                <w:kern w:val="0"/>
                <w:sz w:val="24"/>
                <w:szCs w:val="24"/>
                <w:lang w:eastAsia="en-US" w:bidi="ar-SA"/>
              </w:rPr>
              <w:t>Numbers</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Age in years (median [IQR])</w:t>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35.0 [25.0, 49.5]</w:t>
            </w:r>
          </w:p>
        </w:tc>
      </w:tr>
      <w:tr>
        <w:trPr>
          <w:trHeight w:val="300" w:hRule="atLeast"/>
        </w:trPr>
        <w:tc>
          <w:tcPr>
            <w:tcW w:w="377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Sex (%)</w:t>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Female</w:t>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22.7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9540"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b w:val="false"/>
                <w:b w:val="false"/>
                <w:bCs w:val="false"/>
                <w:i/>
                <w:i/>
                <w:iCs/>
                <w:sz w:val="24"/>
                <w:szCs w:val="24"/>
              </w:rPr>
            </w:pPr>
            <w:r>
              <w:rPr>
                <w:rFonts w:eastAsia="Calibri" w:cs="Calibri" w:cstheme="minorHAnsi"/>
                <w:b w:val="false"/>
                <w:bCs w:val="false"/>
                <w:i/>
                <w:iCs/>
                <w:kern w:val="0"/>
                <w:sz w:val="24"/>
                <w:szCs w:val="24"/>
                <w:lang w:eastAsia="en-US" w:bidi="ar-SA"/>
              </w:rPr>
              <w:t xml:space="preserve">Distribution across sex and age categories </w:t>
            </w:r>
          </w:p>
        </w:tc>
      </w:tr>
      <w:tr>
        <w:trPr>
          <w:trHeight w:val="300" w:hRule="atLeast"/>
        </w:trPr>
        <w:tc>
          <w:tcPr>
            <w:tcW w:w="3779"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lineRule="auto" w:line="240" w:before="0" w:after="0"/>
              <w:jc w:val="center"/>
              <w:rPr>
                <w:rFonts w:cs="Calibri" w:cstheme="minorHAnsi"/>
                <w:b w:val="false"/>
                <w:b w:val="false"/>
                <w:bCs w:val="false"/>
                <w:sz w:val="24"/>
                <w:szCs w:val="24"/>
              </w:rPr>
            </w:pPr>
            <w:r>
              <w:rPr>
                <w:rFonts w:eastAsia="Calibri" w:cs="Calibri" w:cstheme="minorHAnsi"/>
                <w:kern w:val="0"/>
                <w:sz w:val="24"/>
                <w:szCs w:val="24"/>
                <w:lang w:eastAsia="en-US" w:bidi="ar-SA"/>
              </w:rPr>
              <w:t>Female</w:t>
            </w:r>
          </w:p>
          <w:p>
            <w:pPr>
              <w:pStyle w:val="Normal"/>
              <w:widowControl/>
              <w:spacing w:lineRule="auto" w:line="240" w:before="0" w:after="0"/>
              <w:jc w:val="center"/>
              <w:rPr>
                <w:rFonts w:cs="Calibri" w:cstheme="minorHAnsi"/>
                <w:sz w:val="24"/>
                <w:szCs w:val="24"/>
              </w:rPr>
            </w:pPr>
            <w:r>
              <w:rPr>
                <w:rFonts w:eastAsia="Calibri" w:cs="Calibri" w:cstheme="minorHAnsi"/>
                <w:b/>
                <w:bCs/>
                <w:kern w:val="0"/>
                <w:sz w:val="24"/>
                <w:szCs w:val="24"/>
                <w:lang w:eastAsia="en-US" w:bidi="ar-SA"/>
              </w:rPr>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18-32 years</w:t>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52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33-59 years</w:t>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65</w:t>
            </w:r>
          </w:p>
        </w:tc>
      </w:tr>
      <w:tr>
        <w:trPr>
          <w:trHeight w:val="300" w:hRule="atLeast"/>
        </w:trPr>
        <w:tc>
          <w:tcPr>
            <w:tcW w:w="3779"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60 years and above</w:t>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center"/>
              <w:rPr>
                <w:rFonts w:cs="Calibri" w:cstheme="minorHAnsi"/>
                <w:b w:val="false"/>
                <w:b w:val="false"/>
                <w:bCs w:val="false"/>
                <w:sz w:val="24"/>
                <w:szCs w:val="24"/>
              </w:rPr>
            </w:pPr>
            <w:r>
              <w:rPr>
                <w:rFonts w:eastAsia="Calibri" w:cs="Calibri" w:cstheme="minorHAnsi"/>
                <w:kern w:val="0"/>
                <w:sz w:val="24"/>
                <w:szCs w:val="24"/>
                <w:lang w:eastAsia="en-US" w:bidi="ar-SA"/>
              </w:rPr>
              <w:t>Male</w:t>
            </w:r>
          </w:p>
          <w:p>
            <w:pPr>
              <w:pStyle w:val="Normal"/>
              <w:widowControl/>
              <w:spacing w:lineRule="auto" w:line="240" w:before="0" w:after="0"/>
              <w:jc w:val="center"/>
              <w:rPr>
                <w:rFonts w:cs="Calibri" w:cstheme="minorHAnsi"/>
                <w:sz w:val="24"/>
                <w:szCs w:val="24"/>
              </w:rPr>
            </w:pPr>
            <w:r>
              <w:rPr>
                <w:rFonts w:eastAsia="Calibri" w:cs="Calibri" w:cstheme="minorHAnsi"/>
                <w:b/>
                <w:bCs/>
                <w:kern w:val="0"/>
                <w:sz w:val="24"/>
                <w:szCs w:val="24"/>
                <w:lang w:eastAsia="en-US" w:bidi="ar-SA"/>
              </w:rPr>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18-32 years</w:t>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244</w:t>
            </w:r>
          </w:p>
        </w:tc>
      </w:tr>
      <w:tr>
        <w:trPr>
          <w:trHeight w:val="300" w:hRule="atLeast"/>
        </w:trPr>
        <w:tc>
          <w:tcPr>
            <w:tcW w:w="3779"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33-59 years</w:t>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197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60 years and above</w:t>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47</w:t>
            </w:r>
          </w:p>
        </w:tc>
      </w:tr>
      <w:tr>
        <w:trPr>
          <w:trHeight w:val="300" w:hRule="atLeast"/>
        </w:trPr>
        <w:tc>
          <w:tcPr>
            <w:tcW w:w="3779"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lineRule="auto" w:line="240" w:before="0" w:after="0"/>
              <w:jc w:val="center"/>
              <w:rPr>
                <w:rFonts w:cs="Calibri" w:cstheme="minorHAnsi"/>
                <w:sz w:val="24"/>
                <w:szCs w:val="24"/>
              </w:rPr>
            </w:pPr>
            <w:r>
              <w:rPr>
                <w:rFonts w:eastAsia="Calibri" w:cs="Calibri" w:cstheme="minorHAnsi"/>
                <w:b/>
                <w:bCs/>
                <w:kern w:val="0"/>
                <w:sz w:val="24"/>
                <w:szCs w:val="24"/>
                <w:lang w:eastAsia="en-US" w:bidi="ar-SA"/>
              </w:rPr>
              <w:t>Mechanism of injury (%)</w:t>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Road traffic injuries</w:t>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56.3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center"/>
              <w:rPr>
                <w:rFonts w:cs="Calibri" w:cstheme="minorHAnsi"/>
                <w:sz w:val="24"/>
                <w:szCs w:val="24"/>
              </w:rPr>
            </w:pPr>
            <w:r>
              <w:rPr>
                <w:rFonts w:eastAsia="Calibri" w:cs="Calibri" w:cstheme="minorHAnsi"/>
                <w:b/>
                <w:bCs/>
                <w:kern w:val="0"/>
                <w:sz w:val="24"/>
                <w:szCs w:val="24"/>
                <w:lang w:eastAsia="en-US" w:bidi="ar-SA"/>
              </w:rPr>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Falls</w:t>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23.8</w:t>
            </w:r>
          </w:p>
        </w:tc>
      </w:tr>
      <w:tr>
        <w:trPr>
          <w:trHeight w:val="300" w:hRule="atLeast"/>
        </w:trPr>
        <w:tc>
          <w:tcPr>
            <w:tcW w:w="3779"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lineRule="auto" w:line="240" w:before="0" w:after="0"/>
              <w:jc w:val="center"/>
              <w:rPr>
                <w:rFonts w:cs="Calibri" w:cstheme="minorHAnsi"/>
                <w:sz w:val="24"/>
                <w:szCs w:val="24"/>
              </w:rPr>
            </w:pPr>
            <w:r>
              <w:rPr>
                <w:rFonts w:eastAsia="Calibri" w:cs="Calibri" w:cstheme="minorHAnsi"/>
                <w:b/>
                <w:bCs/>
                <w:kern w:val="0"/>
                <w:sz w:val="24"/>
                <w:szCs w:val="24"/>
                <w:lang w:eastAsia="en-US" w:bidi="ar-SA"/>
              </w:rPr>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Assault</w:t>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6.0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center"/>
              <w:rPr>
                <w:rFonts w:cs="Calibri" w:cstheme="minorHAnsi"/>
                <w:sz w:val="24"/>
                <w:szCs w:val="24"/>
              </w:rPr>
            </w:pPr>
            <w:r>
              <w:rPr>
                <w:rFonts w:eastAsia="Calibri" w:cs="Calibri" w:cstheme="minorHAnsi"/>
                <w:b/>
                <w:bCs/>
                <w:kern w:val="0"/>
                <w:sz w:val="24"/>
                <w:szCs w:val="24"/>
                <w:lang w:eastAsia="en-US" w:bidi="ar-SA"/>
              </w:rPr>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Railway injuries</w:t>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1.1</w:t>
            </w:r>
          </w:p>
        </w:tc>
      </w:tr>
      <w:tr>
        <w:trPr>
          <w:trHeight w:val="300" w:hRule="atLeast"/>
        </w:trPr>
        <w:tc>
          <w:tcPr>
            <w:tcW w:w="3779"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lineRule="auto" w:line="240" w:before="0" w:after="0"/>
              <w:jc w:val="center"/>
              <w:rPr>
                <w:rFonts w:cs="Calibri" w:cstheme="minorHAnsi"/>
                <w:sz w:val="24"/>
                <w:szCs w:val="24"/>
              </w:rPr>
            </w:pPr>
            <w:r>
              <w:rPr>
                <w:rFonts w:eastAsia="Calibri" w:cs="Calibri" w:cstheme="minorHAnsi"/>
                <w:b/>
                <w:bCs/>
                <w:kern w:val="0"/>
                <w:sz w:val="24"/>
                <w:szCs w:val="24"/>
                <w:lang w:eastAsia="en-US" w:bidi="ar-SA"/>
              </w:rPr>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Other</w:t>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12.9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center"/>
              <w:rPr>
                <w:rFonts w:cs="Calibri" w:cstheme="minorHAnsi"/>
                <w:sz w:val="24"/>
                <w:szCs w:val="24"/>
              </w:rPr>
            </w:pPr>
            <w:r>
              <w:rPr>
                <w:rFonts w:eastAsia="Calibri" w:cs="Calibri" w:cstheme="minorHAnsi"/>
                <w:b/>
                <w:bCs/>
                <w:kern w:val="0"/>
                <w:sz w:val="24"/>
                <w:szCs w:val="24"/>
                <w:lang w:eastAsia="en-US" w:bidi="ar-SA"/>
              </w:rPr>
              <w:t>Type of injury (%)</w:t>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Blunt</w:t>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97.3</w:t>
            </w:r>
          </w:p>
        </w:tc>
      </w:tr>
      <w:tr>
        <w:trPr>
          <w:trHeight w:val="300" w:hRule="atLeast"/>
        </w:trPr>
        <w:tc>
          <w:tcPr>
            <w:tcW w:w="3779"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lineRule="auto" w:line="240" w:before="0" w:after="0"/>
              <w:jc w:val="center"/>
              <w:rPr>
                <w:rFonts w:cs="Calibri" w:cstheme="minorHAnsi"/>
                <w:sz w:val="24"/>
                <w:szCs w:val="24"/>
              </w:rPr>
            </w:pPr>
            <w:r>
              <w:rPr>
                <w:rFonts w:eastAsia="Calibri" w:cs="Calibri" w:cstheme="minorHAnsi"/>
                <w:b/>
                <w:bCs/>
                <w:kern w:val="0"/>
                <w:sz w:val="24"/>
                <w:szCs w:val="24"/>
                <w:lang w:eastAsia="en-US" w:bidi="ar-SA"/>
              </w:rPr>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Penetrating</w:t>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center"/>
              <w:rPr>
                <w:rFonts w:cs="Calibri" w:cstheme="minorHAnsi"/>
                <w:sz w:val="24"/>
                <w:szCs w:val="24"/>
              </w:rPr>
            </w:pPr>
            <w:r>
              <w:rPr>
                <w:rFonts w:eastAsia="Calibri" w:cs="Calibri" w:cstheme="minorHAnsi"/>
                <w:b/>
                <w:bCs/>
                <w:kern w:val="0"/>
                <w:sz w:val="24"/>
                <w:szCs w:val="24"/>
                <w:lang w:eastAsia="en-US" w:bidi="ar-SA"/>
              </w:rPr>
              <w:t>Mode of transport (%)</w:t>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Ambulance</w:t>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67.0</w:t>
            </w:r>
          </w:p>
        </w:tc>
      </w:tr>
      <w:tr>
        <w:trPr>
          <w:trHeight w:val="300" w:hRule="atLeast"/>
        </w:trPr>
        <w:tc>
          <w:tcPr>
            <w:tcW w:w="3779"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Police van</w:t>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Private Vehicles</w:t>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29.5</w:t>
            </w:r>
          </w:p>
        </w:tc>
      </w:tr>
      <w:tr>
        <w:trPr>
          <w:trHeight w:val="300" w:hRule="atLeast"/>
        </w:trPr>
        <w:tc>
          <w:tcPr>
            <w:tcW w:w="3779"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On Foot</w:t>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0.6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Transferred (%)</w:t>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Transferred</w:t>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83.7</w:t>
            </w:r>
          </w:p>
        </w:tc>
      </w:tr>
      <w:tr>
        <w:trPr>
          <w:trHeight w:val="300" w:hRule="atLeast"/>
        </w:trPr>
        <w:tc>
          <w:tcPr>
            <w:tcW w:w="377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SBP (median [IQR])</w:t>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122.0 [112.0, 132.5]</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RR (median [IQR])</w:t>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22.0 [19.0, 22.0]</w:t>
            </w:r>
          </w:p>
        </w:tc>
      </w:tr>
      <w:tr>
        <w:trPr>
          <w:trHeight w:val="300" w:hRule="atLeast"/>
        </w:trPr>
        <w:tc>
          <w:tcPr>
            <w:tcW w:w="377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HR (median [IQR])</w:t>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84.0 [78.0, 89.0]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SPO2 (median [IQR])</w:t>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98.0 [97.0, 98.0]</w:t>
            </w:r>
          </w:p>
        </w:tc>
      </w:tr>
      <w:tr>
        <w:trPr>
          <w:trHeight w:val="300" w:hRule="atLeast"/>
        </w:trPr>
        <w:tc>
          <w:tcPr>
            <w:tcW w:w="377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GCS (median [IQR])</w:t>
            </w:r>
          </w:p>
        </w:tc>
        <w:tc>
          <w:tcPr>
            <w:tcW w:w="3106"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r>
          </w:p>
        </w:tc>
        <w:tc>
          <w:tcPr>
            <w:tcW w:w="265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15.0 [15.0, 15.0]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77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30-day mortality (%) *</w:t>
            </w:r>
          </w:p>
        </w:tc>
        <w:tc>
          <w:tcPr>
            <w:tcW w:w="3106"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Dead</w:t>
            </w:r>
          </w:p>
        </w:tc>
        <w:tc>
          <w:tcPr>
            <w:tcW w:w="265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25.3</w:t>
            </w:r>
          </w:p>
        </w:tc>
      </w:tr>
    </w:tbl>
    <w:p>
      <w:pPr>
        <w:pStyle w:val="Normal"/>
        <w:spacing w:before="0" w:after="0"/>
        <w:jc w:val="both"/>
        <w:rPr>
          <w:rFonts w:cs="Calibri" w:cstheme="minorHAnsi"/>
          <w:sz w:val="20"/>
          <w:szCs w:val="20"/>
        </w:rPr>
      </w:pPr>
      <w:r>
        <w:rPr>
          <w:rFonts w:cs="Calibri" w:cstheme="minorHAnsi"/>
          <w:sz w:val="20"/>
          <w:szCs w:val="20"/>
        </w:rPr>
        <w:t>SBP = systolic blood pressure, RR = respiratory rate, HR = heart rate, SPO2 = Oxygen saturation, GCS = Glasgow Comma Scale, ISS = Injury Severity Score, IQR = Interquartile range</w:t>
      </w:r>
    </w:p>
    <w:p>
      <w:pPr>
        <w:pStyle w:val="Normal"/>
        <w:spacing w:before="0" w:after="0"/>
        <w:jc w:val="both"/>
        <w:rPr>
          <w:rFonts w:cs="Calibri" w:cstheme="minorHAnsi"/>
          <w:sz w:val="20"/>
          <w:szCs w:val="20"/>
        </w:rPr>
      </w:pPr>
      <w:r>
        <w:rPr>
          <w:rFonts w:cs="Calibri" w:cstheme="minorHAnsi"/>
          <w:sz w:val="20"/>
          <w:szCs w:val="20"/>
        </w:rPr>
        <w:t>*Overall mortality rate of the dataset (2427)</w:t>
      </w:r>
    </w:p>
    <w:p>
      <w:pPr>
        <w:pStyle w:val="Normal"/>
        <w:spacing w:before="0" w:after="0"/>
        <w:jc w:val="both"/>
        <w:rPr>
          <w:rFonts w:cs="Calibri" w:cstheme="minorHAnsi"/>
          <w:i/>
          <w:i/>
          <w:iCs/>
          <w:sz w:val="24"/>
          <w:szCs w:val="24"/>
        </w:rPr>
      </w:pPr>
      <w:r>
        <w:rPr>
          <w:rFonts w:cs="Calibri" w:cstheme="minorHAnsi"/>
          <w:i/>
          <w:iCs/>
          <w:sz w:val="24"/>
          <w:szCs w:val="24"/>
        </w:rPr>
      </w:r>
    </w:p>
    <w:p>
      <w:pPr>
        <w:pStyle w:val="Normal"/>
        <w:spacing w:before="0" w:after="0"/>
        <w:jc w:val="both"/>
        <w:rPr>
          <w:rFonts w:cs="Calibri" w:cstheme="minorHAnsi"/>
          <w:i/>
          <w:i/>
          <w:iCs/>
          <w:sz w:val="24"/>
          <w:szCs w:val="24"/>
        </w:rPr>
      </w:pPr>
      <w:r>
        <w:rPr>
          <w:rFonts w:cs="Calibri" w:cstheme="minorHAnsi"/>
          <w:i/>
          <w:iCs/>
          <w:sz w:val="24"/>
          <w:szCs w:val="24"/>
        </w:rPr>
        <w:t>EQ-5D Scores</w:t>
      </w:r>
    </w:p>
    <w:p>
      <w:pPr>
        <w:pStyle w:val="Normal"/>
        <w:spacing w:before="0" w:after="0"/>
        <w:jc w:val="both"/>
        <w:rPr>
          <w:rFonts w:cs="Calibri" w:cstheme="minorHAnsi"/>
          <w:sz w:val="24"/>
          <w:szCs w:val="24"/>
        </w:rPr>
      </w:pPr>
      <w:r>
        <w:rPr>
          <w:rFonts w:cs="Calibri" w:cstheme="minorHAnsi"/>
          <w:sz w:val="24"/>
          <w:szCs w:val="24"/>
        </w:rPr>
        <w:t>The mean EQ5D health status score was 76.6 (SD = 20.5). Just over half the participants (54.8%) reported no problems with mobility while two-thirds reported no problems with self-care. While less than half the participants (43.0%) could carry on usual activities without any problems and only one-third of the patients (34.7%) reported no pain or discomfort after three-months of post-discharge. Around 40% of the participants reported experiencing some form of anxiety or depression. Again, the proportion of young males reporting any problems across all the five domains was the lowest while the proportion middle-aged females reported experiencing the problems across all the five domains was the highest. The overall EQ-5D scores are provided in Table 3.</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 xml:space="preserve">Table 3. Proportion of EQ-5D scores in the sample population </w:t>
      </w:r>
    </w:p>
    <w:tbl>
      <w:tblPr>
        <w:tblStyle w:val="PlainTable2"/>
        <w:tblW w:w="91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90"/>
        <w:gridCol w:w="3600"/>
        <w:gridCol w:w="1880"/>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36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EQ-5D Domain</w:t>
            </w:r>
          </w:p>
        </w:tc>
        <w:tc>
          <w:tcPr>
            <w:tcW w:w="3600" w:type="dxa"/>
            <w:tcBorders/>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b/>
                <w:bCs/>
                <w:kern w:val="0"/>
                <w:sz w:val="24"/>
                <w:szCs w:val="24"/>
                <w:lang w:eastAsia="en-US" w:bidi="ar-SA"/>
              </w:rPr>
              <w:t>Levels</w:t>
            </w:r>
          </w:p>
        </w:tc>
        <w:tc>
          <w:tcPr>
            <w:tcW w:w="1880" w:type="dxa"/>
            <w:tcBorders/>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b/>
                <w:bCs/>
                <w:kern w:val="0"/>
                <w:sz w:val="24"/>
                <w:szCs w:val="24"/>
                <w:lang w:eastAsia="en-US" w:bidi="ar-SA"/>
              </w:rPr>
              <w:t>Numbers</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EQ5D Health Status (mean [SD])</w:t>
            </w:r>
          </w:p>
        </w:tc>
        <w:tc>
          <w:tcPr>
            <w:tcW w:w="360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r>
          </w:p>
        </w:tc>
        <w:tc>
          <w:tcPr>
            <w:tcW w:w="188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76.6 [20.5]</w:t>
            </w:r>
          </w:p>
        </w:tc>
      </w:tr>
      <w:tr>
        <w:trPr>
          <w:trHeight w:val="300" w:hRule="atLeast"/>
        </w:trPr>
        <w:tc>
          <w:tcPr>
            <w:tcW w:w="369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EQ5D Mobility (%)</w:t>
            </w:r>
          </w:p>
        </w:tc>
        <w:tc>
          <w:tcPr>
            <w:tcW w:w="360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No Problems</w:t>
            </w:r>
          </w:p>
        </w:tc>
        <w:tc>
          <w:tcPr>
            <w:tcW w:w="188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347 (55.0)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60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Some Problems</w:t>
            </w:r>
          </w:p>
        </w:tc>
        <w:tc>
          <w:tcPr>
            <w:tcW w:w="188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207 (32.8)</w:t>
            </w:r>
          </w:p>
        </w:tc>
      </w:tr>
      <w:tr>
        <w:trPr>
          <w:trHeight w:val="300" w:hRule="atLeast"/>
        </w:trPr>
        <w:tc>
          <w:tcPr>
            <w:tcW w:w="369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60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Confined to bed</w:t>
            </w:r>
          </w:p>
        </w:tc>
        <w:tc>
          <w:tcPr>
            <w:tcW w:w="188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77 (12.2)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EQ5D Self Care (%)</w:t>
            </w:r>
          </w:p>
        </w:tc>
        <w:tc>
          <w:tcPr>
            <w:tcW w:w="360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No Problems</w:t>
            </w:r>
          </w:p>
        </w:tc>
        <w:tc>
          <w:tcPr>
            <w:tcW w:w="188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402 (63.7)</w:t>
            </w:r>
          </w:p>
        </w:tc>
      </w:tr>
      <w:tr>
        <w:trPr>
          <w:trHeight w:val="300" w:hRule="atLeast"/>
        </w:trPr>
        <w:tc>
          <w:tcPr>
            <w:tcW w:w="369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60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Some Problems</w:t>
            </w:r>
          </w:p>
        </w:tc>
        <w:tc>
          <w:tcPr>
            <w:tcW w:w="188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175 (27.7)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60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Unable to wash or dress</w:t>
            </w:r>
          </w:p>
        </w:tc>
        <w:tc>
          <w:tcPr>
            <w:tcW w:w="188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54 (8.6)</w:t>
            </w:r>
          </w:p>
        </w:tc>
      </w:tr>
      <w:tr>
        <w:trPr>
          <w:trHeight w:val="300" w:hRule="atLeast"/>
        </w:trPr>
        <w:tc>
          <w:tcPr>
            <w:tcW w:w="369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EQ5D Usual Activities (%)</w:t>
            </w:r>
          </w:p>
        </w:tc>
        <w:tc>
          <w:tcPr>
            <w:tcW w:w="360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No Problems</w:t>
            </w:r>
          </w:p>
        </w:tc>
        <w:tc>
          <w:tcPr>
            <w:tcW w:w="188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268 (42.5)</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60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Some Problems</w:t>
            </w:r>
          </w:p>
        </w:tc>
        <w:tc>
          <w:tcPr>
            <w:tcW w:w="188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240 (38.0)</w:t>
            </w:r>
          </w:p>
        </w:tc>
      </w:tr>
      <w:tr>
        <w:trPr>
          <w:trHeight w:val="300" w:hRule="atLeast"/>
        </w:trPr>
        <w:tc>
          <w:tcPr>
            <w:tcW w:w="369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60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Unable to perform usual activities</w:t>
            </w:r>
          </w:p>
        </w:tc>
        <w:tc>
          <w:tcPr>
            <w:tcW w:w="188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123 (19.5)</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EQ5D Pain/Discomfort (%)</w:t>
            </w:r>
          </w:p>
        </w:tc>
        <w:tc>
          <w:tcPr>
            <w:tcW w:w="360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No Pain</w:t>
            </w:r>
          </w:p>
        </w:tc>
        <w:tc>
          <w:tcPr>
            <w:tcW w:w="188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215 (34.1)</w:t>
            </w:r>
          </w:p>
        </w:tc>
      </w:tr>
      <w:tr>
        <w:trPr>
          <w:trHeight w:val="300" w:hRule="atLeast"/>
        </w:trPr>
        <w:tc>
          <w:tcPr>
            <w:tcW w:w="369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60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Moderate Pain</w:t>
            </w:r>
          </w:p>
        </w:tc>
        <w:tc>
          <w:tcPr>
            <w:tcW w:w="188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388 (61.5)</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60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Extreme Pain</w:t>
            </w:r>
          </w:p>
        </w:tc>
        <w:tc>
          <w:tcPr>
            <w:tcW w:w="188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28 (4.4)</w:t>
            </w:r>
          </w:p>
        </w:tc>
      </w:tr>
      <w:tr>
        <w:trPr>
          <w:trHeight w:val="300" w:hRule="atLeast"/>
        </w:trPr>
        <w:tc>
          <w:tcPr>
            <w:tcW w:w="369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EQ5D Anxiety/Depression (%)</w:t>
            </w:r>
          </w:p>
        </w:tc>
        <w:tc>
          <w:tcPr>
            <w:tcW w:w="360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No Anxious/depressed</w:t>
            </w:r>
          </w:p>
        </w:tc>
        <w:tc>
          <w:tcPr>
            <w:tcW w:w="188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371 (58.8)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60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Moderately Anxious/depressed</w:t>
            </w:r>
          </w:p>
        </w:tc>
        <w:tc>
          <w:tcPr>
            <w:tcW w:w="188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192 (30.4)</w:t>
            </w:r>
          </w:p>
        </w:tc>
      </w:tr>
      <w:tr>
        <w:trPr>
          <w:trHeight w:val="300" w:hRule="atLeast"/>
        </w:trPr>
        <w:tc>
          <w:tcPr>
            <w:tcW w:w="369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3600" w:type="dxa"/>
            <w:tcBorders>
              <w:top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Extremely Anxious/depressed</w:t>
            </w:r>
          </w:p>
        </w:tc>
        <w:tc>
          <w:tcPr>
            <w:tcW w:w="1880" w:type="dxa"/>
            <w:tcBorders>
              <w:top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kern w:val="0"/>
                <w:sz w:val="24"/>
                <w:szCs w:val="24"/>
                <w:lang w:eastAsia="en-US" w:bidi="ar-SA"/>
              </w:rPr>
              <w:t>68 (10.8)</w:t>
            </w:r>
          </w:p>
        </w:tc>
      </w:tr>
    </w:tbl>
    <w:p>
      <w:pPr>
        <w:pStyle w:val="Normal"/>
        <w:spacing w:before="0" w:after="0"/>
        <w:jc w:val="both"/>
        <w:rPr>
          <w:rFonts w:cs="Calibri" w:cstheme="minorHAnsi"/>
          <w:sz w:val="20"/>
          <w:szCs w:val="20"/>
        </w:rPr>
      </w:pPr>
      <w:r>
        <w:rPr>
          <w:rFonts w:cs="Calibri" w:cstheme="minorHAnsi"/>
          <w:sz w:val="20"/>
          <w:szCs w:val="20"/>
        </w:rPr>
        <w:t>The Five domains of the EQ5D Score are: mobility, self-care, usual activities, pain/discomfort, and anxiety/depression. SD = Standard deviation</w:t>
      </w:r>
    </w:p>
    <w:p>
      <w:pPr>
        <w:pStyle w:val="Normal"/>
        <w:spacing w:before="0" w:after="0"/>
        <w:jc w:val="both"/>
        <w:rPr>
          <w:rFonts w:cs="Calibri" w:cstheme="minorHAnsi"/>
          <w:i/>
          <w:i/>
          <w:iCs/>
          <w:sz w:val="24"/>
          <w:szCs w:val="24"/>
        </w:rPr>
      </w:pPr>
      <w:r>
        <w:rPr>
          <w:rFonts w:cs="Calibri" w:cstheme="minorHAnsi"/>
          <w:i/>
          <w:iCs/>
          <w:sz w:val="24"/>
          <w:szCs w:val="24"/>
        </w:rPr>
        <w:t>EQ-5D in relation to gender and age</w:t>
      </w:r>
    </w:p>
    <w:p>
      <w:pPr>
        <w:pStyle w:val="Normal"/>
        <w:spacing w:before="0" w:after="0"/>
        <w:jc w:val="both"/>
        <w:rPr>
          <w:rFonts w:cs="Calibri" w:cstheme="minorHAnsi"/>
          <w:i/>
          <w:i/>
          <w:iCs/>
          <w:sz w:val="24"/>
          <w:szCs w:val="24"/>
        </w:rPr>
      </w:pPr>
      <w:r>
        <w:rPr>
          <w:rFonts w:cs="Calibri" w:cstheme="minorHAnsi"/>
          <w:i/>
          <w:iCs/>
          <w:sz w:val="24"/>
          <w:szCs w:val="24"/>
        </w:rPr>
      </w:r>
    </w:p>
    <w:p>
      <w:pPr>
        <w:pStyle w:val="Normal"/>
        <w:spacing w:before="0" w:after="0"/>
        <w:jc w:val="both"/>
        <w:rPr>
          <w:rFonts w:cs="Calibri" w:cstheme="minorHAnsi"/>
          <w:i/>
          <w:i/>
          <w:iCs/>
          <w:sz w:val="24"/>
          <w:szCs w:val="24"/>
        </w:rPr>
      </w:pPr>
      <w:r>
        <w:rPr>
          <w:rFonts w:cs="Calibri" w:cstheme="minorHAnsi"/>
          <w:i/>
          <w:iCs/>
          <w:sz w:val="24"/>
          <w:szCs w:val="24"/>
        </w:rPr>
        <w:t>Health Status</w:t>
      </w:r>
    </w:p>
    <w:p>
      <w:pPr>
        <w:pStyle w:val="Normal"/>
        <w:spacing w:before="0" w:after="0"/>
        <w:jc w:val="both"/>
        <w:rPr>
          <w:rFonts w:cs="Calibri" w:cstheme="minorHAnsi"/>
          <w:sz w:val="24"/>
          <w:szCs w:val="24"/>
        </w:rPr>
      </w:pPr>
      <w:r>
        <w:rPr>
          <w:rFonts w:cs="Calibri" w:cstheme="minorHAnsi"/>
          <w:sz w:val="24"/>
          <w:szCs w:val="24"/>
        </w:rPr>
        <w:t xml:space="preserve">Overall females had a slightly higher mean EQ5D health status score (78) than males (77.4) After adjusting for severity, young males (18-32 years) had the highest health status score (80.5) followed by younger females (79.9) while older females (74.1) and middle-aged males (74.4) reported the lowest scores (Table 4).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 xml:space="preserve">Table 4. Adjusted EQ-5D Health status across age and sex categories </w:t>
      </w:r>
    </w:p>
    <w:tbl>
      <w:tblPr>
        <w:tblStyle w:val="PlainTable2"/>
        <w:tblW w:w="73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40"/>
        <w:gridCol w:w="1550"/>
        <w:gridCol w:w="1505"/>
      </w:tblGrid>
      <w:tr>
        <w:trPr>
          <w:trHeight w:val="293" w:hRule="atLeast"/>
          <w:cnfStyle w:val="100000000000" w:firstRow="1" w:lastRow="0" w:firstColumn="0" w:lastColumn="0" w:oddVBand="0" w:evenVBand="0" w:oddHBand="0" w:evenHBand="0" w:firstRowFirstColumn="0" w:firstRowLastColumn="0" w:lastRowFirstColumn="0" w:lastRowLastColumn="0"/>
        </w:trPr>
        <w:tc>
          <w:tcPr>
            <w:tcW w:w="4340"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t>Gender and Age Categories (n)</w:t>
            </w:r>
          </w:p>
        </w:tc>
        <w:tc>
          <w:tcPr>
            <w:tcW w:w="3055" w:type="dxa"/>
            <w:gridSpan w:val="2"/>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b/>
                <w:bCs/>
                <w:kern w:val="0"/>
                <w:sz w:val="24"/>
                <w:szCs w:val="24"/>
                <w:lang w:eastAsia="en-US" w:bidi="ar-SA"/>
              </w:rPr>
              <w:t>EQ5D Score</w:t>
            </w:r>
          </w:p>
        </w:tc>
      </w:tr>
      <w:tr>
        <w:trPr>
          <w:trHeight w:val="293" w:hRule="atLeast"/>
          <w:cnfStyle w:val="000000100000" w:firstRow="0" w:lastRow="0" w:firstColumn="0" w:lastColumn="0" w:oddVBand="0" w:evenVBand="0" w:oddHBand="1" w:evenHBand="0" w:firstRowFirstColumn="0" w:firstRowLastColumn="0" w:lastRowFirstColumn="0" w:lastRowLastColumn="0"/>
        </w:trPr>
        <w:tc>
          <w:tcPr>
            <w:tcW w:w="4340"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sz w:val="24"/>
                <w:szCs w:val="24"/>
              </w:rPr>
            </w:pPr>
            <w:r>
              <w:rPr>
                <w:rFonts w:eastAsia="Calibri" w:cs="Calibri" w:cstheme="minorHAnsi"/>
                <w:b/>
                <w:bCs/>
                <w:kern w:val="0"/>
                <w:sz w:val="24"/>
                <w:szCs w:val="24"/>
                <w:lang w:eastAsia="en-US" w:bidi="ar-SA"/>
              </w:rPr>
            </w:r>
          </w:p>
        </w:tc>
        <w:tc>
          <w:tcPr>
            <w:tcW w:w="155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 xml:space="preserve">Mean </w:t>
            </w:r>
          </w:p>
        </w:tc>
        <w:tc>
          <w:tcPr>
            <w:tcW w:w="150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SE</w:t>
            </w:r>
          </w:p>
        </w:tc>
      </w:tr>
      <w:tr>
        <w:trPr>
          <w:trHeight w:val="293" w:hRule="atLeast"/>
        </w:trPr>
        <w:tc>
          <w:tcPr>
            <w:tcW w:w="434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b w:val="false"/>
                <w:b w:val="false"/>
                <w:bCs w:val="false"/>
                <w:sz w:val="24"/>
                <w:szCs w:val="24"/>
              </w:rPr>
            </w:pPr>
            <w:r>
              <w:rPr>
                <w:rFonts w:eastAsia="Calibri" w:cs="Calibri" w:cstheme="minorHAnsi"/>
                <w:kern w:val="0"/>
                <w:sz w:val="24"/>
                <w:szCs w:val="24"/>
                <w:lang w:eastAsia="en-US" w:bidi="ar-SA"/>
              </w:rPr>
              <w:t xml:space="preserve">Male 18-32 years </w:t>
            </w:r>
            <w:r>
              <w:rPr>
                <w:rFonts w:eastAsia="Calibri" w:cs="Calibri" w:cstheme="minorHAnsi"/>
                <w:b w:val="false"/>
                <w:bCs w:val="false"/>
                <w:kern w:val="0"/>
                <w:sz w:val="24"/>
                <w:szCs w:val="24"/>
                <w:lang w:eastAsia="en-US" w:bidi="ar-SA"/>
              </w:rPr>
              <w:t>(244)</w:t>
            </w:r>
          </w:p>
        </w:tc>
        <w:tc>
          <w:tcPr>
            <w:tcW w:w="155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80.5</w:t>
            </w:r>
          </w:p>
        </w:tc>
        <w:tc>
          <w:tcPr>
            <w:tcW w:w="150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1.24</w:t>
            </w:r>
          </w:p>
        </w:tc>
      </w:tr>
      <w:tr>
        <w:trPr>
          <w:trHeight w:val="293" w:hRule="atLeast"/>
          <w:cnfStyle w:val="000000100000" w:firstRow="0" w:lastRow="0" w:firstColumn="0" w:lastColumn="0" w:oddVBand="0" w:evenVBand="0" w:oddHBand="1" w:evenHBand="0" w:firstRowFirstColumn="0" w:firstRowLastColumn="0" w:lastRowFirstColumn="0" w:lastRowLastColumn="0"/>
        </w:trPr>
        <w:tc>
          <w:tcPr>
            <w:tcW w:w="434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b w:val="false"/>
                <w:b w:val="false"/>
                <w:bCs w:val="false"/>
                <w:sz w:val="24"/>
                <w:szCs w:val="24"/>
              </w:rPr>
            </w:pPr>
            <w:r>
              <w:rPr>
                <w:rFonts w:eastAsia="Calibri" w:cs="Calibri" w:cstheme="minorHAnsi"/>
                <w:kern w:val="0"/>
                <w:sz w:val="24"/>
                <w:szCs w:val="24"/>
                <w:lang w:eastAsia="en-US" w:bidi="ar-SA"/>
              </w:rPr>
              <w:t xml:space="preserve">Male 33-59 years </w:t>
            </w:r>
            <w:r>
              <w:rPr>
                <w:rFonts w:eastAsia="Calibri" w:cs="Calibri" w:cstheme="minorHAnsi"/>
                <w:b w:val="false"/>
                <w:bCs w:val="false"/>
                <w:kern w:val="0"/>
                <w:sz w:val="24"/>
                <w:szCs w:val="24"/>
                <w:lang w:eastAsia="en-US" w:bidi="ar-SA"/>
              </w:rPr>
              <w:t>(197)</w:t>
            </w:r>
          </w:p>
        </w:tc>
        <w:tc>
          <w:tcPr>
            <w:tcW w:w="155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74.4</w:t>
            </w:r>
          </w:p>
        </w:tc>
        <w:tc>
          <w:tcPr>
            <w:tcW w:w="150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1.38</w:t>
            </w:r>
          </w:p>
        </w:tc>
      </w:tr>
      <w:tr>
        <w:trPr>
          <w:trHeight w:val="293" w:hRule="atLeast"/>
        </w:trPr>
        <w:tc>
          <w:tcPr>
            <w:tcW w:w="434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b w:val="false"/>
                <w:b w:val="false"/>
                <w:bCs w:val="false"/>
                <w:sz w:val="24"/>
                <w:szCs w:val="24"/>
              </w:rPr>
            </w:pPr>
            <w:r>
              <w:rPr>
                <w:rFonts w:eastAsia="Calibri" w:cs="Calibri" w:cstheme="minorHAnsi"/>
                <w:kern w:val="0"/>
                <w:sz w:val="24"/>
                <w:szCs w:val="24"/>
                <w:lang w:eastAsia="en-US" w:bidi="ar-SA"/>
              </w:rPr>
              <w:t xml:space="preserve">Male 60 years and above </w:t>
            </w:r>
            <w:r>
              <w:rPr>
                <w:rFonts w:eastAsia="Calibri" w:cs="Calibri" w:cstheme="minorHAnsi"/>
                <w:b w:val="false"/>
                <w:bCs w:val="false"/>
                <w:kern w:val="0"/>
                <w:sz w:val="24"/>
                <w:szCs w:val="24"/>
                <w:lang w:eastAsia="en-US" w:bidi="ar-SA"/>
              </w:rPr>
              <w:t>(47)</w:t>
            </w:r>
          </w:p>
        </w:tc>
        <w:tc>
          <w:tcPr>
            <w:tcW w:w="155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75.2</w:t>
            </w:r>
          </w:p>
        </w:tc>
        <w:tc>
          <w:tcPr>
            <w:tcW w:w="150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2.82</w:t>
            </w:r>
          </w:p>
        </w:tc>
      </w:tr>
      <w:tr>
        <w:trPr>
          <w:trHeight w:val="293" w:hRule="atLeast"/>
          <w:cnfStyle w:val="000000100000" w:firstRow="0" w:lastRow="0" w:firstColumn="0" w:lastColumn="0" w:oddVBand="0" w:evenVBand="0" w:oddHBand="1" w:evenHBand="0" w:firstRowFirstColumn="0" w:firstRowLastColumn="0" w:lastRowFirstColumn="0" w:lastRowLastColumn="0"/>
        </w:trPr>
        <w:tc>
          <w:tcPr>
            <w:tcW w:w="434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b w:val="false"/>
                <w:b w:val="false"/>
                <w:bCs w:val="false"/>
                <w:sz w:val="24"/>
                <w:szCs w:val="24"/>
              </w:rPr>
            </w:pPr>
            <w:r>
              <w:rPr>
                <w:rFonts w:eastAsia="Calibri" w:cs="Calibri" w:cstheme="minorHAnsi"/>
                <w:kern w:val="0"/>
                <w:sz w:val="24"/>
                <w:szCs w:val="24"/>
                <w:lang w:eastAsia="en-US" w:bidi="ar-SA"/>
              </w:rPr>
              <w:t xml:space="preserve">Female 18-32 years </w:t>
            </w:r>
            <w:r>
              <w:rPr>
                <w:rFonts w:eastAsia="Calibri" w:cs="Calibri" w:cstheme="minorHAnsi"/>
                <w:b w:val="false"/>
                <w:bCs w:val="false"/>
                <w:kern w:val="0"/>
                <w:sz w:val="24"/>
                <w:szCs w:val="24"/>
                <w:lang w:eastAsia="en-US" w:bidi="ar-SA"/>
              </w:rPr>
              <w:t>(52)</w:t>
            </w:r>
          </w:p>
        </w:tc>
        <w:tc>
          <w:tcPr>
            <w:tcW w:w="155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79.9</w:t>
            </w:r>
          </w:p>
        </w:tc>
        <w:tc>
          <w:tcPr>
            <w:tcW w:w="150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2.69</w:t>
            </w:r>
          </w:p>
        </w:tc>
      </w:tr>
      <w:tr>
        <w:trPr>
          <w:trHeight w:val="293" w:hRule="atLeast"/>
        </w:trPr>
        <w:tc>
          <w:tcPr>
            <w:tcW w:w="434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40" w:before="0" w:after="0"/>
              <w:jc w:val="both"/>
              <w:rPr>
                <w:rFonts w:cs="Calibri" w:cstheme="minorHAnsi"/>
                <w:b w:val="false"/>
                <w:b w:val="false"/>
                <w:bCs w:val="false"/>
                <w:sz w:val="24"/>
                <w:szCs w:val="24"/>
              </w:rPr>
            </w:pPr>
            <w:r>
              <w:rPr>
                <w:rFonts w:eastAsia="Calibri" w:cs="Calibri" w:cstheme="minorHAnsi"/>
                <w:kern w:val="0"/>
                <w:sz w:val="24"/>
                <w:szCs w:val="24"/>
                <w:lang w:eastAsia="en-US" w:bidi="ar-SA"/>
              </w:rPr>
              <w:t xml:space="preserve">Female 33-59 years </w:t>
            </w:r>
            <w:r>
              <w:rPr>
                <w:rFonts w:eastAsia="Calibri" w:cs="Calibri" w:cstheme="minorHAnsi"/>
                <w:b w:val="false"/>
                <w:bCs w:val="false"/>
                <w:kern w:val="0"/>
                <w:sz w:val="24"/>
                <w:szCs w:val="24"/>
                <w:lang w:eastAsia="en-US" w:bidi="ar-SA"/>
              </w:rPr>
              <w:t>(65)</w:t>
            </w:r>
          </w:p>
        </w:tc>
        <w:tc>
          <w:tcPr>
            <w:tcW w:w="1550"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77.8</w:t>
            </w:r>
          </w:p>
        </w:tc>
        <w:tc>
          <w:tcPr>
            <w:tcW w:w="1505" w:type="dxa"/>
            <w:tcBorders>
              <w:top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2.4</w:t>
            </w:r>
          </w:p>
        </w:tc>
      </w:tr>
      <w:tr>
        <w:trPr>
          <w:trHeight w:val="293" w:hRule="atLeast"/>
          <w:cnfStyle w:val="000000100000" w:firstRow="0" w:lastRow="0" w:firstColumn="0" w:lastColumn="0" w:oddVBand="0" w:evenVBand="0" w:oddHBand="1" w:evenHBand="0" w:firstRowFirstColumn="0" w:firstRowLastColumn="0" w:lastRowFirstColumn="0" w:lastRowLastColumn="0"/>
        </w:trPr>
        <w:tc>
          <w:tcPr>
            <w:tcW w:w="434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cs="Calibri" w:cstheme="minorHAnsi"/>
                <w:b w:val="false"/>
                <w:b w:val="false"/>
                <w:bCs w:val="false"/>
                <w:sz w:val="24"/>
                <w:szCs w:val="24"/>
              </w:rPr>
            </w:pPr>
            <w:r>
              <w:rPr>
                <w:rFonts w:eastAsia="Calibri" w:cs="Calibri" w:cstheme="minorHAnsi"/>
                <w:kern w:val="0"/>
                <w:sz w:val="24"/>
                <w:szCs w:val="24"/>
                <w:lang w:eastAsia="en-US" w:bidi="ar-SA"/>
              </w:rPr>
              <w:t xml:space="preserve">Female 60 years and above </w:t>
            </w:r>
            <w:r>
              <w:rPr>
                <w:rFonts w:eastAsia="Calibri" w:cs="Calibri" w:cstheme="minorHAnsi"/>
                <w:b w:val="false"/>
                <w:bCs w:val="false"/>
                <w:kern w:val="0"/>
                <w:sz w:val="24"/>
                <w:szCs w:val="24"/>
                <w:lang w:eastAsia="en-US" w:bidi="ar-SA"/>
              </w:rPr>
              <w:t>(26)</w:t>
            </w:r>
          </w:p>
        </w:tc>
        <w:tc>
          <w:tcPr>
            <w:tcW w:w="1550"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74.1</w:t>
            </w:r>
          </w:p>
        </w:tc>
        <w:tc>
          <w:tcPr>
            <w:tcW w:w="1505"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cs="Calibri" w:cstheme="minorHAnsi"/>
                <w:sz w:val="24"/>
                <w:szCs w:val="24"/>
              </w:rPr>
            </w:pPr>
            <w:r>
              <w:rPr>
                <w:rFonts w:eastAsia="Calibri" w:cs="Calibri" w:cstheme="minorHAnsi"/>
                <w:kern w:val="0"/>
                <w:sz w:val="24"/>
                <w:szCs w:val="24"/>
                <w:lang w:eastAsia="en-US" w:bidi="ar-SA"/>
              </w:rPr>
              <w:t>3.8</w:t>
            </w:r>
          </w:p>
        </w:tc>
      </w:tr>
    </w:tbl>
    <w:p>
      <w:pPr>
        <w:pStyle w:val="Normal"/>
        <w:spacing w:before="0" w:after="0"/>
        <w:jc w:val="both"/>
        <w:rPr>
          <w:rFonts w:cs="Calibri" w:cstheme="minorHAnsi"/>
          <w:i/>
          <w:i/>
          <w:iCs/>
          <w:sz w:val="20"/>
          <w:szCs w:val="20"/>
        </w:rPr>
      </w:pPr>
      <w:r>
        <w:rPr>
          <w:rFonts w:cs="Calibri" w:cstheme="minorHAnsi"/>
          <w:i/>
          <w:iCs/>
          <w:sz w:val="20"/>
          <w:szCs w:val="20"/>
        </w:rPr>
        <w:t>Adjusted for injury severity</w:t>
      </w:r>
    </w:p>
    <w:p>
      <w:pPr>
        <w:pStyle w:val="Normal"/>
        <w:spacing w:before="0" w:after="0"/>
        <w:jc w:val="both"/>
        <w:rPr>
          <w:rFonts w:cs="Calibri" w:cstheme="minorHAnsi"/>
          <w:i/>
          <w:i/>
          <w:iCs/>
          <w:sz w:val="20"/>
          <w:szCs w:val="20"/>
        </w:rPr>
      </w:pPr>
      <w:r>
        <w:rPr>
          <w:rFonts w:cs="Calibri" w:cstheme="minorHAnsi"/>
          <w:i/>
          <w:iCs/>
          <w:sz w:val="20"/>
          <w:szCs w:val="20"/>
        </w:rPr>
        <w:t>SE =Standard Error</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The linear regression of health status with the interaction effect of age and sex was not significant even after adjusting for injury etiology, vitals, and severity. The adjusted linear regression analysis of health status, keeping young males as the reference group, was statistically significant only for middle-aged males (Table 5).</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Table 5. Regression analysis summary of EQ-5D health status with interaction of age and sex and across different groups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15"/>
        <w:gridCol w:w="1662"/>
        <w:gridCol w:w="1441"/>
        <w:gridCol w:w="1281"/>
        <w:gridCol w:w="1217"/>
      </w:tblGrid>
      <w:tr>
        <w:trPr>
          <w:trHeight w:val="300" w:hRule="atLeast"/>
        </w:trPr>
        <w:tc>
          <w:tcPr>
            <w:tcW w:w="3415" w:type="dxa"/>
            <w:tcBorders/>
          </w:tcPr>
          <w:p>
            <w:pPr>
              <w:pStyle w:val="Normal"/>
              <w:widowControl/>
              <w:spacing w:lineRule="auto" w:line="240" w:before="0" w:after="0"/>
              <w:jc w:val="both"/>
              <w:rPr>
                <w:rFonts w:cs="Calibri" w:cstheme="minorHAnsi"/>
                <w:b/>
                <w:b/>
                <w:bCs/>
                <w:sz w:val="24"/>
                <w:szCs w:val="24"/>
              </w:rPr>
            </w:pPr>
            <w:r>
              <w:rPr>
                <w:rFonts w:eastAsia="Calibri" w:cs="Calibri" w:cstheme="minorHAnsi"/>
                <w:b/>
                <w:bCs/>
                <w:kern w:val="0"/>
                <w:sz w:val="24"/>
                <w:szCs w:val="24"/>
                <w:lang w:eastAsia="en-US" w:bidi="ar-SA"/>
              </w:rPr>
              <w:t>Group</w:t>
            </w:r>
          </w:p>
        </w:tc>
        <w:tc>
          <w:tcPr>
            <w:tcW w:w="1662" w:type="dxa"/>
            <w:tcBorders/>
          </w:tcPr>
          <w:p>
            <w:pPr>
              <w:pStyle w:val="Normal"/>
              <w:widowControl/>
              <w:spacing w:lineRule="auto" w:line="240" w:before="0" w:after="0"/>
              <w:jc w:val="both"/>
              <w:rPr>
                <w:rFonts w:cs="Calibri" w:cstheme="minorHAnsi"/>
                <w:b/>
                <w:b/>
                <w:bCs/>
                <w:sz w:val="24"/>
                <w:szCs w:val="24"/>
              </w:rPr>
            </w:pPr>
            <w:r>
              <w:rPr>
                <w:rFonts w:eastAsia="Calibri" w:cs="Calibri" w:cstheme="minorHAnsi"/>
                <w:b/>
                <w:bCs/>
                <w:kern w:val="0"/>
                <w:sz w:val="24"/>
                <w:szCs w:val="24"/>
                <w:lang w:eastAsia="en-US" w:bidi="ar-SA"/>
              </w:rPr>
              <w:t>Coefficient</w:t>
            </w:r>
          </w:p>
        </w:tc>
        <w:tc>
          <w:tcPr>
            <w:tcW w:w="2722" w:type="dxa"/>
            <w:gridSpan w:val="2"/>
            <w:tcBorders/>
          </w:tcPr>
          <w:p>
            <w:pPr>
              <w:pStyle w:val="Normal"/>
              <w:widowControl/>
              <w:spacing w:lineRule="auto" w:line="240" w:before="0" w:after="0"/>
              <w:jc w:val="both"/>
              <w:rPr>
                <w:rFonts w:cs="Calibri" w:cstheme="minorHAnsi"/>
                <w:b/>
                <w:b/>
                <w:bCs/>
                <w:sz w:val="24"/>
                <w:szCs w:val="24"/>
              </w:rPr>
            </w:pPr>
            <w:r>
              <w:rPr>
                <w:rFonts w:eastAsia="Calibri" w:cs="Calibri" w:cstheme="minorHAnsi"/>
                <w:b/>
                <w:bCs/>
                <w:kern w:val="0"/>
                <w:sz w:val="24"/>
                <w:szCs w:val="24"/>
                <w:lang w:eastAsia="en-US" w:bidi="ar-SA"/>
              </w:rPr>
              <w:t>95% CI</w:t>
            </w:r>
          </w:p>
        </w:tc>
        <w:tc>
          <w:tcPr>
            <w:tcW w:w="1217" w:type="dxa"/>
            <w:tcBorders/>
          </w:tcPr>
          <w:p>
            <w:pPr>
              <w:pStyle w:val="Normal"/>
              <w:widowControl/>
              <w:spacing w:lineRule="auto" w:line="240" w:before="0" w:after="0"/>
              <w:jc w:val="both"/>
              <w:rPr>
                <w:rFonts w:cs="Calibri" w:cstheme="minorHAnsi"/>
                <w:b/>
                <w:b/>
                <w:bCs/>
                <w:sz w:val="24"/>
                <w:szCs w:val="24"/>
              </w:rPr>
            </w:pPr>
            <w:r>
              <w:rPr>
                <w:rFonts w:eastAsia="Calibri" w:cs="Calibri" w:cstheme="minorHAnsi"/>
                <w:b/>
                <w:bCs/>
                <w:kern w:val="0"/>
                <w:sz w:val="24"/>
                <w:szCs w:val="24"/>
                <w:lang w:eastAsia="en-US" w:bidi="ar-SA"/>
              </w:rPr>
              <w:t>p-value</w:t>
            </w:r>
          </w:p>
        </w:tc>
      </w:tr>
      <w:tr>
        <w:trPr>
          <w:trHeight w:val="300" w:hRule="atLeast"/>
        </w:trPr>
        <w:tc>
          <w:tcPr>
            <w:tcW w:w="3415"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Male 18-32 years</w:t>
            </w:r>
          </w:p>
        </w:tc>
        <w:tc>
          <w:tcPr>
            <w:tcW w:w="5601" w:type="dxa"/>
            <w:gridSpan w:val="4"/>
            <w:tcBorders/>
          </w:tcPr>
          <w:p>
            <w:pPr>
              <w:pStyle w:val="Normal"/>
              <w:widowControl/>
              <w:spacing w:lineRule="auto" w:line="240" w:before="0" w:after="0"/>
              <w:jc w:val="center"/>
              <w:rPr>
                <w:rFonts w:cs="Calibri" w:cstheme="minorHAnsi"/>
                <w:sz w:val="24"/>
                <w:szCs w:val="24"/>
              </w:rPr>
            </w:pPr>
            <w:r>
              <w:rPr>
                <w:rFonts w:eastAsia="Calibri" w:cs="Calibri" w:cstheme="minorHAnsi"/>
                <w:kern w:val="0"/>
                <w:sz w:val="24"/>
                <w:szCs w:val="24"/>
                <w:lang w:eastAsia="en-US" w:bidi="ar-SA"/>
              </w:rPr>
              <w:t>Reference</w:t>
            </w:r>
          </w:p>
        </w:tc>
      </w:tr>
      <w:tr>
        <w:trPr>
          <w:trHeight w:val="300" w:hRule="atLeast"/>
        </w:trPr>
        <w:tc>
          <w:tcPr>
            <w:tcW w:w="3415"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Male 33-59 years</w:t>
            </w:r>
          </w:p>
        </w:tc>
        <w:tc>
          <w:tcPr>
            <w:tcW w:w="1662"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-6.09</w:t>
            </w:r>
          </w:p>
        </w:tc>
        <w:tc>
          <w:tcPr>
            <w:tcW w:w="1441"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-9.74</w:t>
            </w:r>
          </w:p>
        </w:tc>
        <w:tc>
          <w:tcPr>
            <w:tcW w:w="1281"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-2.44</w:t>
            </w:r>
          </w:p>
        </w:tc>
        <w:tc>
          <w:tcPr>
            <w:tcW w:w="1217"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0.00*</w:t>
            </w:r>
          </w:p>
        </w:tc>
      </w:tr>
      <w:tr>
        <w:trPr>
          <w:trHeight w:val="300" w:hRule="atLeast"/>
        </w:trPr>
        <w:tc>
          <w:tcPr>
            <w:tcW w:w="3415"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Male 60 years and above</w:t>
            </w:r>
          </w:p>
        </w:tc>
        <w:tc>
          <w:tcPr>
            <w:tcW w:w="1662"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-5.22</w:t>
            </w:r>
          </w:p>
        </w:tc>
        <w:tc>
          <w:tcPr>
            <w:tcW w:w="1441"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-11.27</w:t>
            </w:r>
          </w:p>
        </w:tc>
        <w:tc>
          <w:tcPr>
            <w:tcW w:w="1281"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0.82</w:t>
            </w:r>
          </w:p>
        </w:tc>
        <w:tc>
          <w:tcPr>
            <w:tcW w:w="1217"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0.09</w:t>
            </w:r>
          </w:p>
        </w:tc>
      </w:tr>
      <w:tr>
        <w:trPr>
          <w:trHeight w:val="300" w:hRule="atLeast"/>
        </w:trPr>
        <w:tc>
          <w:tcPr>
            <w:tcW w:w="3415"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Female 18-32 years</w:t>
            </w:r>
          </w:p>
        </w:tc>
        <w:tc>
          <w:tcPr>
            <w:tcW w:w="1662"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-0.53</w:t>
            </w:r>
          </w:p>
        </w:tc>
        <w:tc>
          <w:tcPr>
            <w:tcW w:w="1441"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-6.32</w:t>
            </w:r>
          </w:p>
        </w:tc>
        <w:tc>
          <w:tcPr>
            <w:tcW w:w="1281"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5.27</w:t>
            </w:r>
          </w:p>
        </w:tc>
        <w:tc>
          <w:tcPr>
            <w:tcW w:w="1217"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0.85</w:t>
            </w:r>
          </w:p>
        </w:tc>
      </w:tr>
      <w:tr>
        <w:trPr>
          <w:trHeight w:val="300" w:hRule="atLeast"/>
        </w:trPr>
        <w:tc>
          <w:tcPr>
            <w:tcW w:w="3415"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Female 33-59 years</w:t>
            </w:r>
          </w:p>
        </w:tc>
        <w:tc>
          <w:tcPr>
            <w:tcW w:w="1662"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3.99</w:t>
            </w:r>
          </w:p>
        </w:tc>
        <w:tc>
          <w:tcPr>
            <w:tcW w:w="1441"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-3.95</w:t>
            </w:r>
          </w:p>
        </w:tc>
        <w:tc>
          <w:tcPr>
            <w:tcW w:w="1281"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11.93</w:t>
            </w:r>
          </w:p>
        </w:tc>
        <w:tc>
          <w:tcPr>
            <w:tcW w:w="1217"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0.32</w:t>
            </w:r>
          </w:p>
        </w:tc>
      </w:tr>
      <w:tr>
        <w:trPr>
          <w:trHeight w:val="300" w:hRule="atLeast"/>
        </w:trPr>
        <w:tc>
          <w:tcPr>
            <w:tcW w:w="3415"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Female 60 years and above</w:t>
            </w:r>
          </w:p>
        </w:tc>
        <w:tc>
          <w:tcPr>
            <w:tcW w:w="1662"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-6.70</w:t>
            </w:r>
          </w:p>
        </w:tc>
        <w:tc>
          <w:tcPr>
            <w:tcW w:w="1441"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-8.43</w:t>
            </w:r>
          </w:p>
        </w:tc>
        <w:tc>
          <w:tcPr>
            <w:tcW w:w="1281"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-0.70</w:t>
            </w:r>
          </w:p>
        </w:tc>
        <w:tc>
          <w:tcPr>
            <w:tcW w:w="1217"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0.90</w:t>
            </w:r>
          </w:p>
        </w:tc>
      </w:tr>
    </w:tbl>
    <w:p>
      <w:pPr>
        <w:pStyle w:val="Normal"/>
        <w:spacing w:before="0" w:after="0"/>
        <w:jc w:val="both"/>
        <w:rPr>
          <w:rFonts w:cs="Calibri" w:cstheme="minorHAnsi"/>
          <w:i/>
          <w:i/>
          <w:iCs/>
          <w:sz w:val="20"/>
          <w:szCs w:val="20"/>
        </w:rPr>
      </w:pPr>
      <w:r>
        <w:rPr>
          <w:rFonts w:cs="Calibri" w:cstheme="minorHAnsi"/>
          <w:i/>
          <w:iCs/>
          <w:sz w:val="20"/>
          <w:szCs w:val="20"/>
        </w:rPr>
        <w:t>Adjusted for injury severity</w:t>
      </w:r>
    </w:p>
    <w:p>
      <w:pPr>
        <w:pStyle w:val="Normal"/>
        <w:spacing w:before="0" w:after="0"/>
        <w:jc w:val="both"/>
        <w:rPr>
          <w:rFonts w:cs="Calibri" w:cstheme="minorHAnsi"/>
          <w:i/>
          <w:i/>
          <w:iCs/>
          <w:sz w:val="20"/>
          <w:szCs w:val="20"/>
        </w:rPr>
      </w:pPr>
      <w:r>
        <w:rPr>
          <w:rFonts w:cs="Calibri" w:cstheme="minorHAnsi"/>
          <w:i/>
          <w:iCs/>
          <w:sz w:val="20"/>
          <w:szCs w:val="20"/>
        </w:rPr>
        <w:t xml:space="preserve">CI = Confidence Interval, * statistically significant at 0.05 </w:t>
      </w:r>
    </w:p>
    <w:p>
      <w:pPr>
        <w:pStyle w:val="Normal"/>
        <w:spacing w:before="0" w:after="0"/>
        <w:jc w:val="both"/>
        <w:rPr>
          <w:rFonts w:cs="Calibri" w:cstheme="minorHAnsi"/>
          <w:i/>
          <w:i/>
          <w:iCs/>
          <w:sz w:val="24"/>
          <w:szCs w:val="24"/>
        </w:rPr>
      </w:pPr>
      <w:r>
        <w:rPr>
          <w:rFonts w:cs="Calibri" w:cstheme="minorHAnsi"/>
          <w:i/>
          <w:iCs/>
          <w:sz w:val="24"/>
          <w:szCs w:val="24"/>
        </w:rPr>
      </w:r>
    </w:p>
    <w:p>
      <w:pPr>
        <w:pStyle w:val="Normal"/>
        <w:spacing w:before="0" w:after="0"/>
        <w:jc w:val="both"/>
        <w:rPr>
          <w:rFonts w:cs="Calibri" w:cstheme="minorHAnsi"/>
          <w:i/>
          <w:i/>
          <w:iCs/>
          <w:sz w:val="24"/>
          <w:szCs w:val="24"/>
        </w:rPr>
      </w:pPr>
      <w:r>
        <w:rPr>
          <w:rFonts w:cs="Calibri" w:cstheme="minorHAnsi"/>
          <w:i/>
          <w:iCs/>
          <w:sz w:val="24"/>
          <w:szCs w:val="24"/>
        </w:rPr>
        <w:t>Mobility</w:t>
      </w:r>
    </w:p>
    <w:p>
      <w:pPr>
        <w:pStyle w:val="Normal"/>
        <w:spacing w:before="0" w:after="0"/>
        <w:jc w:val="both"/>
        <w:rPr>
          <w:rFonts w:cs="Calibri" w:cstheme="minorHAnsi"/>
          <w:sz w:val="24"/>
          <w:szCs w:val="24"/>
        </w:rPr>
      </w:pPr>
      <w:r>
        <w:rPr>
          <w:rFonts w:cs="Calibri" w:cstheme="minorHAnsi"/>
          <w:sz w:val="24"/>
          <w:szCs w:val="24"/>
        </w:rPr>
        <w:t xml:space="preserve">The adjusted logistic regression analysis in the mobility dimension keeping young males as the reference group, shows all groups had lower odds of reporting some mobility problems than young males except middle-aged females (Table 6). Only the odds for middle aged males were statistically significant.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Self-care</w:t>
      </w:r>
    </w:p>
    <w:p>
      <w:pPr>
        <w:pStyle w:val="Normal"/>
        <w:spacing w:before="0" w:after="0"/>
        <w:jc w:val="both"/>
        <w:rPr>
          <w:rFonts w:cs="Calibri" w:cstheme="minorHAnsi"/>
          <w:sz w:val="24"/>
          <w:szCs w:val="24"/>
        </w:rPr>
      </w:pPr>
      <w:r>
        <w:rPr>
          <w:rFonts w:cs="Calibri" w:cstheme="minorHAnsi"/>
          <w:sz w:val="24"/>
          <w:szCs w:val="24"/>
        </w:rPr>
        <w:t>All groups had lower odds of reporting problems performing self-care activities than young males except middle-aged females (Table 6). The higher odds of middle-aged females reporting problems performing self-care activities than young males were statistically significant.</w:t>
      </w:r>
    </w:p>
    <w:p>
      <w:pPr>
        <w:pStyle w:val="Normal"/>
        <w:spacing w:before="0" w:after="0"/>
        <w:jc w:val="both"/>
        <w:rPr>
          <w:rFonts w:cs="Calibri" w:cstheme="minorHAnsi"/>
          <w:i/>
          <w:i/>
          <w:iCs/>
          <w:sz w:val="24"/>
          <w:szCs w:val="24"/>
        </w:rPr>
      </w:pPr>
      <w:r>
        <w:rPr>
          <w:rFonts w:cs="Calibri" w:cstheme="minorHAnsi"/>
          <w:i/>
          <w:iCs/>
          <w:sz w:val="24"/>
          <w:szCs w:val="24"/>
        </w:rPr>
      </w:r>
    </w:p>
    <w:p>
      <w:pPr>
        <w:pStyle w:val="Normal"/>
        <w:spacing w:before="0" w:after="0"/>
        <w:jc w:val="both"/>
        <w:rPr>
          <w:rFonts w:cs="Calibri" w:cstheme="minorHAnsi"/>
          <w:i/>
          <w:i/>
          <w:iCs/>
          <w:sz w:val="24"/>
          <w:szCs w:val="24"/>
        </w:rPr>
      </w:pPr>
      <w:r>
        <w:rPr>
          <w:rFonts w:cs="Calibri" w:cstheme="minorHAnsi"/>
          <w:i/>
          <w:iCs/>
          <w:sz w:val="24"/>
          <w:szCs w:val="24"/>
        </w:rPr>
        <w:t>Usual Activities</w:t>
      </w:r>
    </w:p>
    <w:p>
      <w:pPr>
        <w:pStyle w:val="Normal"/>
        <w:spacing w:before="0" w:after="0"/>
        <w:jc w:val="both"/>
        <w:rPr>
          <w:rFonts w:cs="Calibri" w:cstheme="minorHAnsi"/>
          <w:sz w:val="24"/>
          <w:szCs w:val="24"/>
        </w:rPr>
      </w:pPr>
      <w:r>
        <w:rPr>
          <w:rFonts w:cs="Calibri" w:cstheme="minorHAnsi"/>
          <w:sz w:val="24"/>
          <w:szCs w:val="24"/>
        </w:rPr>
        <w:t>Analysis in the usual activities dimension shows that all groups had lower odds of reporting problems performing usual activities than young males except middle-aged females (Table 6). Again, no group had odds that were statistically significant.</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Pain/Discomfort</w:t>
      </w:r>
    </w:p>
    <w:p>
      <w:pPr>
        <w:pStyle w:val="Normal"/>
        <w:spacing w:before="0" w:after="0"/>
        <w:jc w:val="both"/>
        <w:rPr>
          <w:rFonts w:cs="Calibri" w:cstheme="minorHAnsi"/>
          <w:sz w:val="24"/>
          <w:szCs w:val="24"/>
        </w:rPr>
      </w:pPr>
      <w:r>
        <w:rPr>
          <w:rFonts w:cs="Calibri" w:cstheme="minorHAnsi"/>
          <w:sz w:val="24"/>
          <w:szCs w:val="24"/>
        </w:rPr>
        <w:t xml:space="preserve">For pain/discomfort, all groups had lower odds of reporting having pain and discomfort than young males except middle-aged and old females and the odds in both these cohorts were statistically significant (Table 6).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Anxiety/Depression</w:t>
      </w:r>
    </w:p>
    <w:p>
      <w:pPr>
        <w:pStyle w:val="Normal"/>
        <w:spacing w:before="0" w:after="0"/>
        <w:jc w:val="both"/>
        <w:rPr>
          <w:rFonts w:cs="Calibri" w:cstheme="minorHAnsi"/>
          <w:sz w:val="24"/>
          <w:szCs w:val="24"/>
        </w:rPr>
      </w:pPr>
      <w:r>
        <w:rPr>
          <w:rFonts w:cs="Calibri" w:cstheme="minorHAnsi"/>
          <w:sz w:val="24"/>
          <w:szCs w:val="24"/>
        </w:rPr>
        <w:t xml:space="preserve">Young females, middle-aged and old males had higher odds of reporting anxiety and depression than young males (Table 6). The odds of the young female cohort were statistically significant.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 xml:space="preserve">Thus, middle-aged females reported higher odds of reporting problems with across all domains except anxiety and depression. Older females had higher odds, almost three times, of reporting experiencing pain. Having higher odds of having anxiety and depression young females, middle-aged and old males. However, the cohorts reporting the lowest overall health status were older females and middle-aged males.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b/>
          <w:b/>
          <w:bCs/>
          <w:sz w:val="24"/>
          <w:szCs w:val="24"/>
        </w:rPr>
      </w:pPr>
      <w:r>
        <w:rPr>
          <w:rFonts w:cs="Calibri" w:cstheme="minorHAnsi"/>
          <w:b/>
          <w:bCs/>
          <w:sz w:val="24"/>
          <w:szCs w:val="24"/>
        </w:rPr>
        <w:t>Discussion</w:t>
      </w:r>
    </w:p>
    <w:p>
      <w:pPr>
        <w:pStyle w:val="Normal"/>
        <w:spacing w:before="0" w:after="0"/>
        <w:jc w:val="both"/>
        <w:rPr>
          <w:rFonts w:cs="Calibri" w:cstheme="minorHAnsi"/>
          <w:b/>
          <w:b/>
          <w:bCs/>
          <w:sz w:val="24"/>
          <w:szCs w:val="24"/>
        </w:rPr>
      </w:pPr>
      <w:r>
        <w:rPr>
          <w:rFonts w:cs="Calibri" w:cstheme="minorHAnsi"/>
          <w:b/>
          <w:bCs/>
          <w:sz w:val="24"/>
          <w:szCs w:val="24"/>
        </w:rPr>
      </w:r>
    </w:p>
    <w:p>
      <w:pPr>
        <w:pStyle w:val="Normal"/>
        <w:spacing w:before="0" w:after="0"/>
        <w:jc w:val="both"/>
        <w:rPr>
          <w:rFonts w:cs="Calibri" w:cstheme="minorHAnsi"/>
          <w:sz w:val="24"/>
          <w:szCs w:val="24"/>
        </w:rPr>
      </w:pPr>
      <w:r>
        <w:rPr>
          <w:rFonts w:cs="Calibri" w:cstheme="minorHAnsi"/>
          <w:sz w:val="24"/>
          <w:szCs w:val="24"/>
        </w:rPr>
        <w:t>This study examined the interaction of age and gender on QOL in trauma patients discharged from four tertiary-care hospital in urban India at 3-months after discharge. We did not find statistically significant differences across all age groups and sex as well as no</w:t>
      </w:r>
      <w:ins w:id="58" w:author="Martin Gerdin Wärnberg" w:date="2022-02-28T22:31:16Z">
        <w:r>
          <w:rPr>
            <w:rFonts w:cs="Calibri" w:cstheme="minorHAnsi"/>
            <w:sz w:val="24"/>
            <w:szCs w:val="24"/>
          </w:rPr>
          <w:t xml:space="preserve"> significant</w:t>
        </w:r>
      </w:ins>
      <w:r>
        <w:rPr>
          <w:rFonts w:cs="Calibri" w:cstheme="minorHAnsi"/>
          <w:sz w:val="24"/>
          <w:szCs w:val="24"/>
        </w:rPr>
        <w:t xml:space="preserve"> interaction effect between age and sex in the overall population. The sub-group analysis, however showed differences in QOL between males and females across young (18-32 years), middle-aged (33-59), and older (60 years and above) groups. In each of the five EQ5D domains, odds of reporting problems varied between the groups. We found middle-aged males report lower overall QOL scores while middle aged females had the highest odds of reporting problems across almost all the QOL domains.</w:t>
      </w:r>
    </w:p>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i/>
          <w:i/>
          <w:iCs/>
          <w:sz w:val="24"/>
          <w:szCs w:val="24"/>
        </w:rPr>
      </w:pPr>
      <w:r>
        <w:rPr>
          <w:rFonts w:cs="Calibri" w:cstheme="minorHAnsi"/>
          <w:i/>
          <w:iCs/>
          <w:sz w:val="24"/>
          <w:szCs w:val="24"/>
        </w:rPr>
        <w:t>Table 6. Adjusted odds ratio of reporting any problem in the EQ-5D domains across different groups</w:t>
      </w:r>
    </w:p>
    <w:tbl>
      <w:tblPr>
        <w:tblStyle w:val="TableGrid"/>
        <w:tblW w:w="16508" w:type="dxa"/>
        <w:jc w:val="left"/>
        <w:tblInd w:w="-1216" w:type="dxa"/>
        <w:tblLayout w:type="fixed"/>
        <w:tblCellMar>
          <w:top w:w="0" w:type="dxa"/>
          <w:left w:w="108" w:type="dxa"/>
          <w:bottom w:w="0" w:type="dxa"/>
          <w:right w:w="108" w:type="dxa"/>
        </w:tblCellMar>
        <w:tblLook w:val="04a0" w:noHBand="0" w:noVBand="1" w:firstColumn="1" w:lastRow="0" w:lastColumn="0" w:firstRow="1"/>
      </w:tblPr>
      <w:tblGrid>
        <w:gridCol w:w="2925"/>
        <w:gridCol w:w="885"/>
        <w:gridCol w:w="884"/>
        <w:gridCol w:w="747"/>
        <w:gridCol w:w="1208"/>
        <w:gridCol w:w="885"/>
        <w:gridCol w:w="696"/>
        <w:gridCol w:w="1077"/>
        <w:gridCol w:w="885"/>
        <w:gridCol w:w="648"/>
        <w:gridCol w:w="1123"/>
        <w:gridCol w:w="885"/>
        <w:gridCol w:w="873"/>
        <w:gridCol w:w="1164"/>
        <w:gridCol w:w="980"/>
        <w:gridCol w:w="639"/>
      </w:tblGrid>
      <w:tr>
        <w:trPr>
          <w:trHeight w:val="287" w:hRule="atLeast"/>
        </w:trPr>
        <w:tc>
          <w:tcPr>
            <w:tcW w:w="2925" w:type="dxa"/>
            <w:vMerge w:val="restart"/>
            <w:tcBorders/>
          </w:tcPr>
          <w:p>
            <w:pPr>
              <w:pStyle w:val="Normal"/>
              <w:widowControl/>
              <w:spacing w:lineRule="auto" w:line="240" w:before="0" w:after="0"/>
              <w:jc w:val="left"/>
              <w:rPr>
                <w:rFonts w:cs="Calibri" w:cstheme="minorHAnsi"/>
                <w:b/>
                <w:b/>
                <w:bCs/>
                <w:sz w:val="24"/>
                <w:szCs w:val="24"/>
              </w:rPr>
            </w:pPr>
            <w:r>
              <w:rPr>
                <w:rFonts w:eastAsia="Calibri" w:cs="Calibri" w:cstheme="minorHAnsi"/>
                <w:b/>
                <w:bCs/>
                <w:kern w:val="0"/>
                <w:sz w:val="24"/>
                <w:szCs w:val="24"/>
                <w:lang w:eastAsia="en-US" w:bidi="ar-SA"/>
              </w:rPr>
              <w:t>Group</w:t>
            </w:r>
          </w:p>
        </w:tc>
        <w:tc>
          <w:tcPr>
            <w:tcW w:w="2516" w:type="dxa"/>
            <w:gridSpan w:val="3"/>
            <w:tcBorders/>
          </w:tcPr>
          <w:p>
            <w:pPr>
              <w:pStyle w:val="Normal"/>
              <w:widowControl/>
              <w:spacing w:lineRule="auto" w:line="240" w:before="0" w:after="0"/>
              <w:jc w:val="center"/>
              <w:rPr>
                <w:rFonts w:cs="Calibri" w:cstheme="minorHAnsi"/>
                <w:b/>
                <w:b/>
                <w:bCs/>
                <w:sz w:val="24"/>
                <w:szCs w:val="24"/>
              </w:rPr>
            </w:pPr>
            <w:r>
              <w:rPr>
                <w:rFonts w:eastAsia="Calibri" w:cs="Calibri" w:cstheme="minorHAnsi"/>
                <w:b/>
                <w:bCs/>
                <w:kern w:val="0"/>
                <w:sz w:val="24"/>
                <w:szCs w:val="24"/>
                <w:lang w:eastAsia="en-US" w:bidi="ar-SA"/>
              </w:rPr>
              <w:t>Mobility</w:t>
            </w:r>
          </w:p>
        </w:tc>
        <w:tc>
          <w:tcPr>
            <w:tcW w:w="2789" w:type="dxa"/>
            <w:gridSpan w:val="3"/>
            <w:tcBorders/>
          </w:tcPr>
          <w:p>
            <w:pPr>
              <w:pStyle w:val="Normal"/>
              <w:widowControl/>
              <w:spacing w:lineRule="auto" w:line="240" w:before="0" w:after="0"/>
              <w:jc w:val="center"/>
              <w:rPr>
                <w:rFonts w:cs="Calibri" w:cstheme="minorHAnsi"/>
                <w:b/>
                <w:b/>
                <w:bCs/>
                <w:sz w:val="24"/>
                <w:szCs w:val="24"/>
              </w:rPr>
            </w:pPr>
            <w:r>
              <w:rPr>
                <w:rFonts w:eastAsia="Calibri" w:cs="Calibri" w:cstheme="minorHAnsi"/>
                <w:b/>
                <w:bCs/>
                <w:kern w:val="0"/>
                <w:sz w:val="24"/>
                <w:szCs w:val="24"/>
                <w:lang w:eastAsia="en-US" w:bidi="ar-SA"/>
              </w:rPr>
              <w:t>Self-Care</w:t>
            </w:r>
          </w:p>
        </w:tc>
        <w:tc>
          <w:tcPr>
            <w:tcW w:w="2610" w:type="dxa"/>
            <w:gridSpan w:val="3"/>
            <w:tcBorders/>
          </w:tcPr>
          <w:p>
            <w:pPr>
              <w:pStyle w:val="Normal"/>
              <w:widowControl/>
              <w:spacing w:lineRule="auto" w:line="240" w:before="0" w:after="0"/>
              <w:jc w:val="center"/>
              <w:rPr>
                <w:rFonts w:cs="Calibri" w:cstheme="minorHAnsi"/>
                <w:b/>
                <w:b/>
                <w:bCs/>
                <w:sz w:val="24"/>
                <w:szCs w:val="24"/>
              </w:rPr>
            </w:pPr>
            <w:r>
              <w:rPr>
                <w:rFonts w:eastAsia="Calibri" w:cs="Calibri" w:cstheme="minorHAnsi"/>
                <w:b/>
                <w:bCs/>
                <w:kern w:val="0"/>
                <w:sz w:val="24"/>
                <w:szCs w:val="24"/>
                <w:lang w:eastAsia="en-US" w:bidi="ar-SA"/>
              </w:rPr>
              <w:t>Usual Activity</w:t>
            </w:r>
          </w:p>
        </w:tc>
        <w:tc>
          <w:tcPr>
            <w:tcW w:w="2881" w:type="dxa"/>
            <w:gridSpan w:val="3"/>
            <w:tcBorders/>
          </w:tcPr>
          <w:p>
            <w:pPr>
              <w:pStyle w:val="Normal"/>
              <w:widowControl/>
              <w:spacing w:lineRule="auto" w:line="240" w:before="0" w:after="0"/>
              <w:jc w:val="center"/>
              <w:rPr>
                <w:rFonts w:cs="Calibri" w:cstheme="minorHAnsi"/>
                <w:b/>
                <w:b/>
                <w:bCs/>
                <w:sz w:val="24"/>
                <w:szCs w:val="24"/>
              </w:rPr>
            </w:pPr>
            <w:r>
              <w:rPr>
                <w:rFonts w:eastAsia="Calibri" w:cs="Calibri" w:cstheme="minorHAnsi"/>
                <w:b/>
                <w:bCs/>
                <w:kern w:val="0"/>
                <w:sz w:val="24"/>
                <w:szCs w:val="24"/>
                <w:lang w:eastAsia="en-US" w:bidi="ar-SA"/>
              </w:rPr>
              <w:t>Pain/Discomfort</w:t>
            </w:r>
          </w:p>
        </w:tc>
        <w:tc>
          <w:tcPr>
            <w:tcW w:w="2783" w:type="dxa"/>
            <w:gridSpan w:val="3"/>
            <w:tcBorders/>
          </w:tcPr>
          <w:p>
            <w:pPr>
              <w:pStyle w:val="Normal"/>
              <w:widowControl/>
              <w:spacing w:lineRule="auto" w:line="240" w:before="0" w:after="0"/>
              <w:jc w:val="center"/>
              <w:rPr>
                <w:rFonts w:cs="Calibri" w:cstheme="minorHAnsi"/>
                <w:b/>
                <w:b/>
                <w:bCs/>
                <w:sz w:val="24"/>
                <w:szCs w:val="24"/>
              </w:rPr>
            </w:pPr>
            <w:r>
              <w:rPr>
                <w:rFonts w:eastAsia="Calibri" w:cs="Calibri" w:cstheme="minorHAnsi"/>
                <w:b/>
                <w:bCs/>
                <w:kern w:val="0"/>
                <w:sz w:val="24"/>
                <w:szCs w:val="24"/>
                <w:lang w:eastAsia="en-US" w:bidi="ar-SA"/>
              </w:rPr>
              <w:t>Anxiety/Depression</w:t>
            </w:r>
          </w:p>
        </w:tc>
      </w:tr>
      <w:tr>
        <w:trPr>
          <w:trHeight w:val="287" w:hRule="atLeast"/>
        </w:trPr>
        <w:tc>
          <w:tcPr>
            <w:tcW w:w="2925" w:type="dxa"/>
            <w:vMerge w:val="continue"/>
            <w:tcBorders/>
          </w:tcPr>
          <w:p>
            <w:pPr>
              <w:pStyle w:val="Normal"/>
              <w:widowControl/>
              <w:spacing w:lineRule="auto" w:line="240" w:before="0" w:after="0"/>
              <w:jc w:val="left"/>
              <w:rPr>
                <w:rFonts w:cs="Calibri" w:cstheme="minorHAnsi"/>
                <w:sz w:val="24"/>
                <w:szCs w:val="24"/>
              </w:rPr>
            </w:pPr>
            <w:r>
              <w:rPr>
                <w:rFonts w:eastAsia="Calibri" w:cs="Calibri" w:cstheme="minorHAnsi"/>
                <w:kern w:val="0"/>
                <w:sz w:val="24"/>
                <w:szCs w:val="24"/>
                <w:lang w:eastAsia="en-US" w:bidi="ar-SA"/>
              </w:rPr>
            </w:r>
          </w:p>
        </w:tc>
        <w:tc>
          <w:tcPr>
            <w:tcW w:w="885" w:type="dxa"/>
            <w:tcBorders/>
          </w:tcPr>
          <w:p>
            <w:pPr>
              <w:pStyle w:val="Normal"/>
              <w:widowControl/>
              <w:spacing w:lineRule="auto" w:line="240" w:before="0" w:after="0"/>
              <w:jc w:val="center"/>
              <w:rPr>
                <w:rFonts w:cs="Calibri" w:cstheme="minorHAnsi"/>
                <w:i/>
                <w:i/>
                <w:iCs/>
                <w:sz w:val="24"/>
                <w:szCs w:val="24"/>
              </w:rPr>
            </w:pPr>
            <w:r>
              <w:rPr>
                <w:rFonts w:eastAsia="Calibri" w:cs="Calibri" w:cstheme="minorHAnsi"/>
                <w:i/>
                <w:iCs/>
                <w:kern w:val="0"/>
                <w:sz w:val="24"/>
                <w:szCs w:val="24"/>
                <w:lang w:eastAsia="en-US" w:bidi="ar-SA"/>
              </w:rPr>
              <w:t>OR</w:t>
            </w:r>
          </w:p>
        </w:tc>
        <w:tc>
          <w:tcPr>
            <w:tcW w:w="1631" w:type="dxa"/>
            <w:gridSpan w:val="2"/>
            <w:tcBorders/>
          </w:tcPr>
          <w:p>
            <w:pPr>
              <w:pStyle w:val="Normal"/>
              <w:widowControl/>
              <w:spacing w:lineRule="auto" w:line="240" w:before="0" w:after="0"/>
              <w:jc w:val="center"/>
              <w:rPr>
                <w:rFonts w:cs="Calibri" w:cstheme="minorHAnsi"/>
                <w:i/>
                <w:i/>
                <w:iCs/>
                <w:sz w:val="24"/>
                <w:szCs w:val="24"/>
              </w:rPr>
            </w:pPr>
            <w:r>
              <w:rPr>
                <w:rFonts w:eastAsia="Calibri" w:cs="Calibri" w:cstheme="minorHAnsi"/>
                <w:i/>
                <w:iCs/>
                <w:kern w:val="0"/>
                <w:sz w:val="24"/>
                <w:szCs w:val="24"/>
                <w:lang w:eastAsia="en-US" w:bidi="ar-SA"/>
              </w:rPr>
              <w:t>95% CI</w:t>
            </w:r>
          </w:p>
        </w:tc>
        <w:tc>
          <w:tcPr>
            <w:tcW w:w="1208" w:type="dxa"/>
            <w:tcBorders/>
          </w:tcPr>
          <w:p>
            <w:pPr>
              <w:pStyle w:val="Normal"/>
              <w:widowControl/>
              <w:spacing w:lineRule="auto" w:line="240" w:before="0" w:after="0"/>
              <w:jc w:val="center"/>
              <w:rPr>
                <w:rFonts w:cs="Calibri" w:cstheme="minorHAnsi"/>
                <w:i/>
                <w:i/>
                <w:iCs/>
                <w:sz w:val="24"/>
                <w:szCs w:val="24"/>
              </w:rPr>
            </w:pPr>
            <w:r>
              <w:rPr>
                <w:rFonts w:eastAsia="Calibri" w:cs="Calibri" w:cstheme="minorHAnsi"/>
                <w:i/>
                <w:iCs/>
                <w:kern w:val="0"/>
                <w:sz w:val="24"/>
                <w:szCs w:val="24"/>
                <w:lang w:eastAsia="en-US" w:bidi="ar-SA"/>
              </w:rPr>
              <w:t>OR</w:t>
            </w:r>
          </w:p>
        </w:tc>
        <w:tc>
          <w:tcPr>
            <w:tcW w:w="1581" w:type="dxa"/>
            <w:gridSpan w:val="2"/>
            <w:tcBorders/>
          </w:tcPr>
          <w:p>
            <w:pPr>
              <w:pStyle w:val="Normal"/>
              <w:widowControl/>
              <w:spacing w:lineRule="auto" w:line="240" w:before="0" w:after="0"/>
              <w:jc w:val="center"/>
              <w:rPr>
                <w:rFonts w:cs="Calibri" w:cstheme="minorHAnsi"/>
                <w:i/>
                <w:i/>
                <w:iCs/>
                <w:sz w:val="24"/>
                <w:szCs w:val="24"/>
              </w:rPr>
            </w:pPr>
            <w:r>
              <w:rPr>
                <w:rFonts w:eastAsia="Calibri" w:cs="Calibri" w:cstheme="minorHAnsi"/>
                <w:i/>
                <w:iCs/>
                <w:kern w:val="0"/>
                <w:sz w:val="24"/>
                <w:szCs w:val="24"/>
                <w:lang w:eastAsia="en-US" w:bidi="ar-SA"/>
              </w:rPr>
              <w:t>95% CI</w:t>
            </w:r>
          </w:p>
        </w:tc>
        <w:tc>
          <w:tcPr>
            <w:tcW w:w="1077" w:type="dxa"/>
            <w:tcBorders/>
          </w:tcPr>
          <w:p>
            <w:pPr>
              <w:pStyle w:val="Normal"/>
              <w:widowControl/>
              <w:spacing w:lineRule="auto" w:line="240" w:before="0" w:after="0"/>
              <w:jc w:val="center"/>
              <w:rPr>
                <w:rFonts w:cs="Calibri" w:cstheme="minorHAnsi"/>
                <w:i/>
                <w:i/>
                <w:iCs/>
                <w:sz w:val="24"/>
                <w:szCs w:val="24"/>
              </w:rPr>
            </w:pPr>
            <w:r>
              <w:rPr>
                <w:rFonts w:eastAsia="Calibri" w:cs="Calibri" w:cstheme="minorHAnsi"/>
                <w:i/>
                <w:iCs/>
                <w:kern w:val="0"/>
                <w:sz w:val="24"/>
                <w:szCs w:val="24"/>
                <w:lang w:eastAsia="en-US" w:bidi="ar-SA"/>
              </w:rPr>
              <w:t>OR</w:t>
            </w:r>
          </w:p>
        </w:tc>
        <w:tc>
          <w:tcPr>
            <w:tcW w:w="1533" w:type="dxa"/>
            <w:gridSpan w:val="2"/>
            <w:tcBorders/>
          </w:tcPr>
          <w:p>
            <w:pPr>
              <w:pStyle w:val="Normal"/>
              <w:widowControl/>
              <w:spacing w:lineRule="auto" w:line="240" w:before="0" w:after="0"/>
              <w:jc w:val="center"/>
              <w:rPr>
                <w:rFonts w:cs="Calibri" w:cstheme="minorHAnsi"/>
                <w:i/>
                <w:i/>
                <w:iCs/>
                <w:sz w:val="24"/>
                <w:szCs w:val="24"/>
              </w:rPr>
            </w:pPr>
            <w:r>
              <w:rPr>
                <w:rFonts w:eastAsia="Calibri" w:cs="Calibri" w:cstheme="minorHAnsi"/>
                <w:i/>
                <w:iCs/>
                <w:kern w:val="0"/>
                <w:sz w:val="24"/>
                <w:szCs w:val="24"/>
                <w:lang w:eastAsia="en-US" w:bidi="ar-SA"/>
              </w:rPr>
              <w:t>95% CI</w:t>
            </w:r>
          </w:p>
        </w:tc>
        <w:tc>
          <w:tcPr>
            <w:tcW w:w="1123" w:type="dxa"/>
            <w:tcBorders/>
          </w:tcPr>
          <w:p>
            <w:pPr>
              <w:pStyle w:val="Normal"/>
              <w:widowControl/>
              <w:spacing w:lineRule="auto" w:line="240" w:before="0" w:after="0"/>
              <w:jc w:val="center"/>
              <w:rPr>
                <w:rFonts w:cs="Calibri" w:cstheme="minorHAnsi"/>
                <w:i/>
                <w:i/>
                <w:iCs/>
                <w:sz w:val="24"/>
                <w:szCs w:val="24"/>
              </w:rPr>
            </w:pPr>
            <w:r>
              <w:rPr>
                <w:rFonts w:eastAsia="Calibri" w:cs="Calibri" w:cstheme="minorHAnsi"/>
                <w:i/>
                <w:iCs/>
                <w:kern w:val="0"/>
                <w:sz w:val="24"/>
                <w:szCs w:val="24"/>
                <w:lang w:eastAsia="en-US" w:bidi="ar-SA"/>
              </w:rPr>
              <w:t>OR</w:t>
            </w:r>
          </w:p>
        </w:tc>
        <w:tc>
          <w:tcPr>
            <w:tcW w:w="1758" w:type="dxa"/>
            <w:gridSpan w:val="2"/>
            <w:tcBorders/>
          </w:tcPr>
          <w:p>
            <w:pPr>
              <w:pStyle w:val="Normal"/>
              <w:widowControl/>
              <w:spacing w:lineRule="auto" w:line="240" w:before="0" w:after="0"/>
              <w:jc w:val="center"/>
              <w:rPr>
                <w:rFonts w:cs="Calibri" w:cstheme="minorHAnsi"/>
                <w:i/>
                <w:i/>
                <w:iCs/>
                <w:sz w:val="24"/>
                <w:szCs w:val="24"/>
              </w:rPr>
            </w:pPr>
            <w:r>
              <w:rPr>
                <w:rFonts w:eastAsia="Calibri" w:cs="Calibri" w:cstheme="minorHAnsi"/>
                <w:i/>
                <w:iCs/>
                <w:kern w:val="0"/>
                <w:sz w:val="24"/>
                <w:szCs w:val="24"/>
                <w:lang w:eastAsia="en-US" w:bidi="ar-SA"/>
              </w:rPr>
              <w:t>95% CI</w:t>
            </w:r>
          </w:p>
        </w:tc>
        <w:tc>
          <w:tcPr>
            <w:tcW w:w="1164" w:type="dxa"/>
            <w:tcBorders/>
          </w:tcPr>
          <w:p>
            <w:pPr>
              <w:pStyle w:val="Normal"/>
              <w:widowControl/>
              <w:spacing w:lineRule="auto" w:line="240" w:before="0" w:after="0"/>
              <w:jc w:val="center"/>
              <w:rPr>
                <w:rFonts w:cs="Calibri" w:cstheme="minorHAnsi"/>
                <w:i/>
                <w:i/>
                <w:iCs/>
                <w:sz w:val="24"/>
                <w:szCs w:val="24"/>
              </w:rPr>
            </w:pPr>
            <w:r>
              <w:rPr>
                <w:rFonts w:eastAsia="Calibri" w:cs="Calibri" w:cstheme="minorHAnsi"/>
                <w:i/>
                <w:iCs/>
                <w:kern w:val="0"/>
                <w:sz w:val="24"/>
                <w:szCs w:val="24"/>
                <w:lang w:eastAsia="en-US" w:bidi="ar-SA"/>
              </w:rPr>
              <w:t>OR</w:t>
            </w:r>
          </w:p>
        </w:tc>
        <w:tc>
          <w:tcPr>
            <w:tcW w:w="1619" w:type="dxa"/>
            <w:gridSpan w:val="2"/>
            <w:tcBorders/>
          </w:tcPr>
          <w:p>
            <w:pPr>
              <w:pStyle w:val="Normal"/>
              <w:widowControl/>
              <w:spacing w:lineRule="auto" w:line="240" w:before="0" w:after="0"/>
              <w:jc w:val="center"/>
              <w:rPr>
                <w:rFonts w:cs="Calibri" w:cstheme="minorHAnsi"/>
                <w:i/>
                <w:i/>
                <w:iCs/>
                <w:sz w:val="24"/>
                <w:szCs w:val="24"/>
              </w:rPr>
            </w:pPr>
            <w:r>
              <w:rPr>
                <w:rFonts w:eastAsia="Calibri" w:cs="Calibri" w:cstheme="minorHAnsi"/>
                <w:i/>
                <w:iCs/>
                <w:kern w:val="0"/>
                <w:sz w:val="24"/>
                <w:szCs w:val="24"/>
                <w:lang w:eastAsia="en-US" w:bidi="ar-SA"/>
              </w:rPr>
              <w:t>95% CI</w:t>
            </w:r>
          </w:p>
        </w:tc>
      </w:tr>
      <w:tr>
        <w:trPr>
          <w:trHeight w:val="287" w:hRule="atLeast"/>
        </w:trPr>
        <w:tc>
          <w:tcPr>
            <w:tcW w:w="2925" w:type="dxa"/>
            <w:tcBorders/>
          </w:tcPr>
          <w:p>
            <w:pPr>
              <w:pStyle w:val="Normal"/>
              <w:widowControl/>
              <w:spacing w:lineRule="auto" w:line="240" w:before="0" w:after="0"/>
              <w:jc w:val="left"/>
              <w:rPr>
                <w:rFonts w:cs="Calibri" w:cstheme="minorHAnsi"/>
                <w:sz w:val="24"/>
                <w:szCs w:val="24"/>
              </w:rPr>
            </w:pPr>
            <w:r>
              <w:rPr>
                <w:rFonts w:eastAsia="Calibri" w:cs="Calibri" w:cstheme="minorHAnsi"/>
                <w:kern w:val="0"/>
                <w:sz w:val="24"/>
                <w:szCs w:val="24"/>
                <w:lang w:eastAsia="en-US" w:bidi="ar-SA"/>
              </w:rPr>
              <w:t>Male 18-32 years</w:t>
            </w:r>
          </w:p>
        </w:tc>
        <w:tc>
          <w:tcPr>
            <w:tcW w:w="13579" w:type="dxa"/>
            <w:gridSpan w:val="15"/>
            <w:tcBorders/>
          </w:tcPr>
          <w:p>
            <w:pPr>
              <w:pStyle w:val="Normal"/>
              <w:widowControl/>
              <w:spacing w:lineRule="auto" w:line="240" w:before="0" w:after="0"/>
              <w:jc w:val="both"/>
              <w:rPr>
                <w:rFonts w:cs="Calibri" w:cstheme="minorHAnsi"/>
                <w:i/>
                <w:i/>
                <w:iCs/>
                <w:sz w:val="24"/>
                <w:szCs w:val="24"/>
              </w:rPr>
            </w:pPr>
            <w:r>
              <w:rPr>
                <w:rFonts w:eastAsia="Calibri" w:cs="Calibri" w:cstheme="minorHAnsi"/>
                <w:i/>
                <w:iCs/>
                <w:kern w:val="0"/>
                <w:sz w:val="24"/>
                <w:szCs w:val="24"/>
                <w:lang w:eastAsia="en-US" w:bidi="ar-SA"/>
              </w:rPr>
              <w:t>Reference group</w:t>
            </w:r>
          </w:p>
        </w:tc>
      </w:tr>
      <w:tr>
        <w:trPr>
          <w:trHeight w:val="287" w:hRule="atLeast"/>
        </w:trPr>
        <w:tc>
          <w:tcPr>
            <w:tcW w:w="2925" w:type="dxa"/>
            <w:tcBorders/>
          </w:tcPr>
          <w:p>
            <w:pPr>
              <w:pStyle w:val="Normal"/>
              <w:widowControl/>
              <w:spacing w:lineRule="auto" w:line="240" w:before="0" w:after="0"/>
              <w:jc w:val="left"/>
              <w:rPr>
                <w:rFonts w:cs="Calibri" w:cstheme="minorHAnsi"/>
                <w:sz w:val="24"/>
                <w:szCs w:val="24"/>
              </w:rPr>
            </w:pPr>
            <w:r>
              <w:rPr>
                <w:rFonts w:eastAsia="Calibri" w:cs="Calibri" w:cstheme="minorHAnsi"/>
                <w:kern w:val="0"/>
                <w:sz w:val="24"/>
                <w:szCs w:val="24"/>
                <w:lang w:eastAsia="en-US" w:bidi="ar-SA"/>
              </w:rPr>
              <w:t>Male 33-59 years</w:t>
            </w:r>
          </w:p>
        </w:tc>
        <w:tc>
          <w:tcPr>
            <w:tcW w:w="885"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0.77*</w:t>
            </w:r>
          </w:p>
        </w:tc>
        <w:tc>
          <w:tcPr>
            <w:tcW w:w="884"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0.51</w:t>
            </w:r>
          </w:p>
        </w:tc>
        <w:tc>
          <w:tcPr>
            <w:tcW w:w="747"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1.15</w:t>
            </w:r>
          </w:p>
        </w:tc>
        <w:tc>
          <w:tcPr>
            <w:tcW w:w="1208"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0.72</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0.39</w:t>
            </w:r>
          </w:p>
        </w:tc>
        <w:tc>
          <w:tcPr>
            <w:tcW w:w="696"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1.36</w:t>
            </w:r>
          </w:p>
        </w:tc>
        <w:tc>
          <w:tcPr>
            <w:tcW w:w="1077"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0.70</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0.38</w:t>
            </w:r>
          </w:p>
        </w:tc>
        <w:tc>
          <w:tcPr>
            <w:tcW w:w="648"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1.29</w:t>
            </w:r>
          </w:p>
        </w:tc>
        <w:tc>
          <w:tcPr>
            <w:tcW w:w="1123"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0.53</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0.28</w:t>
            </w:r>
          </w:p>
        </w:tc>
        <w:tc>
          <w:tcPr>
            <w:tcW w:w="873"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1.00</w:t>
            </w:r>
          </w:p>
        </w:tc>
        <w:tc>
          <w:tcPr>
            <w:tcW w:w="1164"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1.66*</w:t>
            </w:r>
          </w:p>
        </w:tc>
        <w:tc>
          <w:tcPr>
            <w:tcW w:w="980"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0.90</w:t>
            </w:r>
          </w:p>
        </w:tc>
        <w:tc>
          <w:tcPr>
            <w:tcW w:w="639"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3.04</w:t>
            </w:r>
          </w:p>
        </w:tc>
      </w:tr>
      <w:tr>
        <w:trPr>
          <w:trHeight w:val="287" w:hRule="atLeast"/>
        </w:trPr>
        <w:tc>
          <w:tcPr>
            <w:tcW w:w="2925" w:type="dxa"/>
            <w:tcBorders/>
          </w:tcPr>
          <w:p>
            <w:pPr>
              <w:pStyle w:val="Normal"/>
              <w:widowControl/>
              <w:spacing w:lineRule="auto" w:line="240" w:before="0" w:after="0"/>
              <w:jc w:val="left"/>
              <w:rPr>
                <w:rFonts w:cs="Calibri" w:cstheme="minorHAnsi"/>
                <w:sz w:val="24"/>
                <w:szCs w:val="24"/>
              </w:rPr>
            </w:pPr>
            <w:r>
              <w:rPr>
                <w:rFonts w:eastAsia="Calibri" w:cs="Calibri" w:cstheme="minorHAnsi"/>
                <w:kern w:val="0"/>
                <w:sz w:val="24"/>
                <w:szCs w:val="24"/>
                <w:lang w:eastAsia="en-US" w:bidi="ar-SA"/>
              </w:rPr>
              <w:t>Male 60 years and above</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0.66</w:t>
            </w:r>
          </w:p>
        </w:tc>
        <w:tc>
          <w:tcPr>
            <w:tcW w:w="884"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0.5</w:t>
            </w:r>
          </w:p>
        </w:tc>
        <w:tc>
          <w:tcPr>
            <w:tcW w:w="747"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1.0</w:t>
            </w:r>
          </w:p>
        </w:tc>
        <w:tc>
          <w:tcPr>
            <w:tcW w:w="1208"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0.69</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0.46</w:t>
            </w:r>
          </w:p>
        </w:tc>
        <w:tc>
          <w:tcPr>
            <w:tcW w:w="696"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1.02</w:t>
            </w:r>
          </w:p>
        </w:tc>
        <w:tc>
          <w:tcPr>
            <w:tcW w:w="1077"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0.71</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0.48</w:t>
            </w:r>
          </w:p>
        </w:tc>
        <w:tc>
          <w:tcPr>
            <w:tcW w:w="648"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1.04</w:t>
            </w:r>
          </w:p>
        </w:tc>
        <w:tc>
          <w:tcPr>
            <w:tcW w:w="1123"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0.52</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0.35*</w:t>
            </w:r>
          </w:p>
        </w:tc>
        <w:tc>
          <w:tcPr>
            <w:tcW w:w="873"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0.78</w:t>
            </w:r>
          </w:p>
        </w:tc>
        <w:tc>
          <w:tcPr>
            <w:tcW w:w="1164"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1.42</w:t>
            </w:r>
          </w:p>
        </w:tc>
        <w:tc>
          <w:tcPr>
            <w:tcW w:w="980"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0.96</w:t>
            </w:r>
          </w:p>
        </w:tc>
        <w:tc>
          <w:tcPr>
            <w:tcW w:w="639"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2.10</w:t>
            </w:r>
          </w:p>
        </w:tc>
      </w:tr>
      <w:tr>
        <w:trPr>
          <w:trHeight w:val="287" w:hRule="atLeast"/>
        </w:trPr>
        <w:tc>
          <w:tcPr>
            <w:tcW w:w="2925" w:type="dxa"/>
            <w:tcBorders/>
          </w:tcPr>
          <w:p>
            <w:pPr>
              <w:pStyle w:val="Normal"/>
              <w:widowControl/>
              <w:spacing w:lineRule="auto" w:line="240" w:before="0" w:after="0"/>
              <w:jc w:val="left"/>
              <w:rPr>
                <w:rFonts w:cs="Calibri" w:cstheme="minorHAnsi"/>
                <w:sz w:val="24"/>
                <w:szCs w:val="24"/>
              </w:rPr>
            </w:pPr>
            <w:r>
              <w:rPr>
                <w:rFonts w:eastAsia="Calibri" w:cs="Calibri" w:cstheme="minorHAnsi"/>
                <w:kern w:val="0"/>
                <w:sz w:val="24"/>
                <w:szCs w:val="24"/>
                <w:lang w:eastAsia="en-US" w:bidi="ar-SA"/>
              </w:rPr>
              <w:t>Female 18-32 years</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0.79</w:t>
            </w:r>
          </w:p>
        </w:tc>
        <w:tc>
          <w:tcPr>
            <w:tcW w:w="884"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0.4</w:t>
            </w:r>
          </w:p>
        </w:tc>
        <w:tc>
          <w:tcPr>
            <w:tcW w:w="747"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1.4</w:t>
            </w:r>
          </w:p>
        </w:tc>
        <w:tc>
          <w:tcPr>
            <w:tcW w:w="1208"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0.52</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0.28</w:t>
            </w:r>
          </w:p>
        </w:tc>
        <w:tc>
          <w:tcPr>
            <w:tcW w:w="696"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0.99</w:t>
            </w:r>
          </w:p>
        </w:tc>
        <w:tc>
          <w:tcPr>
            <w:tcW w:w="1077"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0.67</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0.35</w:t>
            </w:r>
          </w:p>
        </w:tc>
        <w:tc>
          <w:tcPr>
            <w:tcW w:w="648"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1.27</w:t>
            </w:r>
          </w:p>
        </w:tc>
        <w:tc>
          <w:tcPr>
            <w:tcW w:w="1123"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0.31</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0.14*</w:t>
            </w:r>
          </w:p>
        </w:tc>
        <w:tc>
          <w:tcPr>
            <w:tcW w:w="873"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0.67</w:t>
            </w:r>
          </w:p>
        </w:tc>
        <w:tc>
          <w:tcPr>
            <w:tcW w:w="1164"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1.55</w:t>
            </w:r>
          </w:p>
        </w:tc>
        <w:tc>
          <w:tcPr>
            <w:tcW w:w="980"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0.82</w:t>
            </w:r>
          </w:p>
        </w:tc>
        <w:tc>
          <w:tcPr>
            <w:tcW w:w="639"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2.93</w:t>
            </w:r>
          </w:p>
        </w:tc>
      </w:tr>
      <w:tr>
        <w:trPr>
          <w:trHeight w:val="287" w:hRule="atLeast"/>
        </w:trPr>
        <w:tc>
          <w:tcPr>
            <w:tcW w:w="2925" w:type="dxa"/>
            <w:tcBorders/>
          </w:tcPr>
          <w:p>
            <w:pPr>
              <w:pStyle w:val="Normal"/>
              <w:widowControl/>
              <w:spacing w:lineRule="auto" w:line="240" w:before="0" w:after="0"/>
              <w:jc w:val="left"/>
              <w:rPr>
                <w:rFonts w:cs="Calibri" w:cstheme="minorHAnsi"/>
                <w:sz w:val="24"/>
                <w:szCs w:val="24"/>
              </w:rPr>
            </w:pPr>
            <w:r>
              <w:rPr>
                <w:rFonts w:eastAsia="Calibri" w:cs="Calibri" w:cstheme="minorHAnsi"/>
                <w:kern w:val="0"/>
                <w:sz w:val="24"/>
                <w:szCs w:val="24"/>
                <w:lang w:eastAsia="en-US" w:bidi="ar-SA"/>
              </w:rPr>
              <w:t>Female 33-59 years</w:t>
            </w:r>
          </w:p>
        </w:tc>
        <w:tc>
          <w:tcPr>
            <w:tcW w:w="885"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1.48</w:t>
            </w:r>
          </w:p>
        </w:tc>
        <w:tc>
          <w:tcPr>
            <w:tcW w:w="884"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0.61</w:t>
            </w:r>
          </w:p>
        </w:tc>
        <w:tc>
          <w:tcPr>
            <w:tcW w:w="747"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3.39</w:t>
            </w:r>
          </w:p>
        </w:tc>
        <w:tc>
          <w:tcPr>
            <w:tcW w:w="1208"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1.11*</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0.48</w:t>
            </w:r>
          </w:p>
        </w:tc>
        <w:tc>
          <w:tcPr>
            <w:tcW w:w="696"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2.59</w:t>
            </w:r>
          </w:p>
        </w:tc>
        <w:tc>
          <w:tcPr>
            <w:tcW w:w="1077"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1.31</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0.57</w:t>
            </w:r>
          </w:p>
        </w:tc>
        <w:tc>
          <w:tcPr>
            <w:tcW w:w="648"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3.03</w:t>
            </w:r>
          </w:p>
        </w:tc>
        <w:tc>
          <w:tcPr>
            <w:tcW w:w="1123"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1.31</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0.52*</w:t>
            </w:r>
          </w:p>
        </w:tc>
        <w:tc>
          <w:tcPr>
            <w:tcW w:w="873"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3.28</w:t>
            </w:r>
          </w:p>
        </w:tc>
        <w:tc>
          <w:tcPr>
            <w:tcW w:w="1164"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0.58</w:t>
            </w:r>
          </w:p>
        </w:tc>
        <w:tc>
          <w:tcPr>
            <w:tcW w:w="980"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0.25</w:t>
            </w:r>
          </w:p>
        </w:tc>
        <w:tc>
          <w:tcPr>
            <w:tcW w:w="639"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1.33</w:t>
            </w:r>
          </w:p>
        </w:tc>
      </w:tr>
      <w:tr>
        <w:trPr>
          <w:trHeight w:val="287" w:hRule="atLeast"/>
        </w:trPr>
        <w:tc>
          <w:tcPr>
            <w:tcW w:w="2925" w:type="dxa"/>
            <w:tcBorders/>
          </w:tcPr>
          <w:p>
            <w:pPr>
              <w:pStyle w:val="Normal"/>
              <w:widowControl/>
              <w:spacing w:lineRule="auto" w:line="240" w:before="0" w:after="0"/>
              <w:jc w:val="left"/>
              <w:rPr>
                <w:rFonts w:cs="Calibri" w:cstheme="minorHAnsi"/>
                <w:sz w:val="24"/>
                <w:szCs w:val="24"/>
              </w:rPr>
            </w:pPr>
            <w:r>
              <w:rPr>
                <w:rFonts w:eastAsia="Calibri" w:cs="Calibri" w:cstheme="minorHAnsi"/>
                <w:kern w:val="0"/>
                <w:sz w:val="24"/>
                <w:szCs w:val="24"/>
                <w:lang w:eastAsia="en-US" w:bidi="ar-SA"/>
              </w:rPr>
              <w:t>Female 60 years and above</w:t>
            </w:r>
          </w:p>
        </w:tc>
        <w:tc>
          <w:tcPr>
            <w:tcW w:w="885"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0.75</w:t>
            </w:r>
          </w:p>
        </w:tc>
        <w:tc>
          <w:tcPr>
            <w:tcW w:w="884"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0.23</w:t>
            </w:r>
          </w:p>
        </w:tc>
        <w:tc>
          <w:tcPr>
            <w:tcW w:w="747" w:type="dxa"/>
            <w:tcBorders/>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2.57</w:t>
            </w:r>
          </w:p>
        </w:tc>
        <w:tc>
          <w:tcPr>
            <w:tcW w:w="1208"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0.95</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0.30</w:t>
            </w:r>
          </w:p>
        </w:tc>
        <w:tc>
          <w:tcPr>
            <w:tcW w:w="696"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2.99</w:t>
            </w:r>
          </w:p>
        </w:tc>
        <w:tc>
          <w:tcPr>
            <w:tcW w:w="1077"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0.82</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0.24</w:t>
            </w:r>
          </w:p>
        </w:tc>
        <w:tc>
          <w:tcPr>
            <w:tcW w:w="648"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2.75</w:t>
            </w:r>
          </w:p>
        </w:tc>
        <w:tc>
          <w:tcPr>
            <w:tcW w:w="1123"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3.30</w:t>
            </w:r>
          </w:p>
        </w:tc>
        <w:tc>
          <w:tcPr>
            <w:tcW w:w="885"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0.92</w:t>
            </w:r>
          </w:p>
        </w:tc>
        <w:tc>
          <w:tcPr>
            <w:tcW w:w="873"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11.86</w:t>
            </w:r>
          </w:p>
        </w:tc>
        <w:tc>
          <w:tcPr>
            <w:tcW w:w="1164"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0.87</w:t>
            </w:r>
          </w:p>
        </w:tc>
        <w:tc>
          <w:tcPr>
            <w:tcW w:w="980"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0.28</w:t>
            </w:r>
          </w:p>
        </w:tc>
        <w:tc>
          <w:tcPr>
            <w:tcW w:w="639" w:type="dxa"/>
            <w:tcBorders/>
            <w:vAlign w:val="center"/>
          </w:tcPr>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eastAsia="en-US" w:bidi="ar-SA"/>
              </w:rPr>
              <w:t>2.70</w:t>
            </w:r>
          </w:p>
        </w:tc>
      </w:tr>
    </w:tbl>
    <w:p>
      <w:pPr>
        <w:pStyle w:val="Normal"/>
        <w:spacing w:before="0" w:after="0"/>
        <w:jc w:val="both"/>
        <w:rPr>
          <w:rFonts w:cs="Calibri" w:cstheme="minorHAnsi"/>
          <w:i/>
          <w:i/>
          <w:iCs/>
          <w:sz w:val="20"/>
          <w:szCs w:val="20"/>
        </w:rPr>
      </w:pPr>
      <w:r>
        <w:rPr>
          <w:rFonts w:cs="Calibri" w:cstheme="minorHAnsi"/>
          <w:i/>
          <w:iCs/>
          <w:sz w:val="20"/>
          <w:szCs w:val="20"/>
        </w:rPr>
        <w:t>Adjusted for age, gender, mechanism of injury, mode of transport, transfer status, heart rate, oxygen saturation, systolic blood pressure, respiratory rate, type of injury, and Glasgow Coma Scale</w:t>
      </w:r>
    </w:p>
    <w:p>
      <w:pPr>
        <w:pStyle w:val="Normal"/>
        <w:spacing w:before="0" w:after="0"/>
        <w:jc w:val="both"/>
        <w:rPr>
          <w:rFonts w:cs="Calibri" w:cstheme="minorHAnsi"/>
          <w:i/>
          <w:i/>
          <w:iCs/>
          <w:sz w:val="20"/>
          <w:szCs w:val="20"/>
        </w:rPr>
      </w:pPr>
      <w:r>
        <w:rPr>
          <w:rFonts w:cs="Calibri" w:cstheme="minorHAnsi"/>
          <w:i/>
          <w:iCs/>
          <w:sz w:val="20"/>
          <w:szCs w:val="20"/>
        </w:rPr>
        <w:t xml:space="preserve">OR = odds ratio, CI = Confidence Interval, * statistically significant at 0.05 </w:t>
      </w:r>
    </w:p>
    <w:p>
      <w:pPr>
        <w:pStyle w:val="Normal"/>
        <w:spacing w:before="0" w:after="0"/>
        <w:jc w:val="both"/>
        <w:rPr>
          <w:rFonts w:cs="Calibri" w:cstheme="minorHAnsi"/>
          <w:sz w:val="24"/>
          <w:szCs w:val="24"/>
        </w:rPr>
      </w:pPr>
      <w:r>
        <w:rPr>
          <w:rFonts w:cs="Calibri" w:cstheme="minorHAnsi"/>
          <w:sz w:val="24"/>
          <w:szCs w:val="24"/>
        </w:rPr>
      </w:r>
    </w:p>
    <w:p>
      <w:pPr>
        <w:sectPr>
          <w:type w:val="nextPage"/>
          <w:pgSz w:orient="landscape" w:w="16838" w:h="11906"/>
          <w:pgMar w:left="1440" w:right="1440" w:header="0" w:top="1440" w:footer="0" w:bottom="1440" w:gutter="0"/>
          <w:pgNumType w:fmt="decimal"/>
          <w:formProt w:val="false"/>
          <w:textDirection w:val="lrTb"/>
          <w:docGrid w:type="default" w:linePitch="360" w:charSpace="4096"/>
        </w:sectPr>
        <w:pStyle w:val="Normal"/>
        <w:spacing w:before="0" w:after="0"/>
        <w:jc w:val="both"/>
        <w:rPr>
          <w:rFonts w:cs="Calibri" w:cstheme="minorHAnsi"/>
          <w:sz w:val="24"/>
          <w:szCs w:val="24"/>
        </w:rPr>
      </w:pPr>
      <w:r>
        <w:rPr>
          <w:rFonts w:cs="Calibri" w:cstheme="minorHAnsi"/>
          <w:sz w:val="24"/>
          <w:szCs w:val="24"/>
        </w:rPr>
        <w:t xml:space="preserve">The mean EQ5D VAS score of 76.6 of trauma patients in this study is lower than the median general population norm for India of 80 </w:t>
      </w:r>
      <w:r>
        <w:fldChar w:fldCharType="begin"/>
      </w:r>
      <w:r>
        <w:rPr>
          <w:sz w:val="24"/>
          <w:szCs w:val="24"/>
          <w:rFonts w:cs="Calibri"/>
        </w:rPr>
        <w:instrText>ADDIN CSL_CITATION {"citationItems":[{"id":"ITEM-1","itemData":{"DOI":"10.1016/j.jval.2021.11.1370","ISSN":"1098-3015","author":[{"dropping-particle":"","family":"Jyani","given":"Gaurav","non-dropping-particle":"","parse-names":false,"suffix":""},{"dropping-particle":"","family":"Sharma","given":"Atul","non-dropping-particle":"","parse-names":false,"suffix":""},{"dropping-particle":"","family":"Prinja","given":"Shankar","non-dropping-particle":"","parse-names":false,"suffix":""},{"dropping-particle":"","family":"Kar","given":"Sitanshu Sekhar","non-dropping-particle":"","parse-names":false,"suffix":""},{"dropping-particle":"","family":"Trivedi","given":"Mayur","non-dropping-particle":"","parse-names":false,"suffix":""},{"dropping-particle":"","family":"Patro","given":"Binod Kumar","non-dropping-particle":"","parse-names":false,"suffix":""},{"dropping-particle":"","family":"Goyal","given":"Aarti","non-dropping-particle":"","parse-names":false,"suffix":""},{"dropping-particle":"","family":"Purba","given":"Fredrick Dermawan","non-dropping-particle":"","parse-names":false,"suffix":""},{"dropping-particle":"","family":"Finch","given":"Aureliano Paolo","non-dropping-particle":"","parse-names":false,"suffix":""},{"dropping-particle":"","family":"Rajsekar","given":"Kavitha","non-dropping-particle":"","parse-names":false,"suffix":""},{"dropping-particle":"","family":"Raman","given":"Swati","non-dropping-particle":"","parse-names":false,"suffix":""},{"dropping-particle":"","family":"Stolk","given":"Elly","non-dropping-particle":"","parse-names":false,"suffix":""},{"dropping-particle":"","family":"Kaur","given":"Manmeet","non-dropping-particle":"","parse-names":false,"suffix":""}],"container-title":"Value in Health","id":"ITEM-1","issued":{"date-parts":[["2021"]]},"publisher":"International Society for Pharmacoeconomics and Outcomes Research, Inc.","title":"Development of an EQ-5D Value Set for India Using an Extended Design (DEVINE) Study: The Indian 5-Level Version EQ-5D Value Set","type":"article-journal"},"uris":["http://www.mendeley.com/documents/?uuid=f96f5175-ef70-4061-95d3-e8bf8a2c8eb8"]}],"mendeley":{"formattedCitation":"(40)","plainTextFormattedCitation":"(40)","previouslyFormattedCitation":"(40)"},"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(40)</w:t>
      </w:r>
      <w:r>
        <w:rPr>
          <w:rFonts w:cs="Calibri" w:cstheme="minorHAnsi"/>
          <w:sz w:val="24"/>
          <w:szCs w:val="24"/>
        </w:rPr>
      </w:r>
      <w:r>
        <w:rPr>
          <w:sz w:val="24"/>
          <w:szCs w:val="24"/>
          <w:rFonts w:cs="Calibri"/>
        </w:rPr>
        <w:fldChar w:fldCharType="end"/>
      </w:r>
      <w:r>
        <w:rPr>
          <w:rFonts w:cs="Calibri" w:cstheme="minorHAnsi"/>
          <w:sz w:val="24"/>
          <w:szCs w:val="24"/>
        </w:rPr>
        <w:t xml:space="preserve">. A recent study of a similar cohort of trauma patients from north India, reported index scores of around 90 at 3-months post-injury, higher than our findings </w:t>
      </w:r>
      <w:r>
        <w:fldChar w:fldCharType="begin"/>
      </w:r>
      <w:r>
        <w:rPr>
          <w:sz w:val="24"/>
          <w:szCs w:val="24"/>
          <w:rFonts w:cs="Calibri"/>
        </w:rPr>
        <w:instrText>ADDIN CSL_CITATION {"citationItems":[{"id":"ITEM-1","itemData":{"DOI":"10.1136/injuryprev-2019-043143","ISSN":"14755785","PMID":"31273029","abstract":"Introduction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Prevention","id":"ITEM-1","issue":"4","issued":{"date-parts":[["2020"]]},"page":"315-323","title":"Mortality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(41)","plainTextFormattedCitation":"(41)","previouslyFormattedCitation":"(41)"},"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(41)</w:t>
      </w:r>
      <w:r>
        <w:rPr>
          <w:rFonts w:cs="Calibri" w:cstheme="minorHAnsi"/>
          <w:sz w:val="24"/>
          <w:szCs w:val="24"/>
        </w:rPr>
      </w:r>
      <w:r>
        <w:rPr>
          <w:sz w:val="24"/>
          <w:szCs w:val="24"/>
          <w:rFonts w:cs="Calibri"/>
        </w:rPr>
        <w:fldChar w:fldCharType="end"/>
      </w:r>
      <w:r>
        <w:rPr>
          <w:rFonts w:cs="Calibri" w:cstheme="minorHAnsi"/>
          <w:sz w:val="24"/>
          <w:szCs w:val="24"/>
        </w:rPr>
        <w:t xml:space="preserve">. This could be because two of the three study sites of that study were secondary-care hospitals, which treat less severe trauma patients. The score is however, higher than other studies from Sweden and Australia which report scores between 48 to 66 for trauma patients  at 3-months </w:t>
      </w:r>
      <w:r>
        <w:fldChar w:fldCharType="begin"/>
      </w:r>
      <w:r>
        <w:rPr>
          <w:sz w:val="24"/>
          <w:szCs w:val="24"/>
          <w:rFonts w:cs="Calibri"/>
        </w:rPr>
        <w:instrText>ADDIN CSL_CITATION {"citationItems":[{"id":"ITEM-1","itemData":{"DOI":"10.1007/s11136-019-02144-6","ISBN":"0123456789","ISSN":"15732649","abstract":"Purpose: This study investigated the psychometric gain, if any, from the extension of the EQ-5D with a cognition bolt-on (EQ-5D + C) in a large cohort injury patients with and without traumatic brain injury (TBI). Methods: Hospitalized adult injury patients filled out a survey 1 month after initial admission. The survey included the EQ-5D-3L, the cognition bolt-on item in EQ-5D format, and the visual analogue scale (EQ-VAS). We compared ceiling and other distributional effects between EQ-5D and EQ-5D + C and TBI and non-TBI group, and assessed convergent validity using the predictive association with EQ-VAS. Also, we assessed explanatory power using regression analysis, and classification efficiency using Shannon indices. Results: In total, 715 TBI patients and 1978 non-TBI patients filled out the EQ-5D + C and EQ-VAS. Perfect health was reported by 7.9% (N = 214) on the EQ-5D, and 7.3% (N = 197) on the EQ-5D + C. Convergent validity was highest for EQ-5D + C in the TBI group (Spearman’s rank correlation coefficient = − 0.736) and lowest for EQ-5D in the non-TBI group (Spearman’s rank correlation coefficient = − 0.652). For both TBI and non-TBI groups, the explanatory power of EQ-5D + C was slightly higher than of EQ-5D (R2 = 0.56 vs. 0.53 for TBI; R2 = 0.47 vs. 0.45 for non-TBI). Absolute classification efficiency was higher for EQ-5D + C than for EQ-5D in both TBI groups, whereas relative classification efficiency was similar. Conclusions: Psychometric performance in general of both the EQ-5D and EQ-5D + C was better in TBI patients. Adding a cognitive bolt-on slightly improved the psychometric performance of the EQ-5D-3L.","author":[{"dropping-particle":"","family":"Geraerds","given":"A. J.L.M.","non-dropping-particle":"","parse-names":false,"suffix":""},{"dropping-particle":"","family":"Bonsel","given":"Gouke J.","non-dropping-particle":"","parse-names":false,"suffix":""},{"dropping-particle":"","family":"Janssen","given":"Mathieu F.","non-dropping-particle":"","parse-names":false,"suffix":""},{"dropping-particle":"","family":"Jongh","given":"M. A.","non-dropping-particle":"de","parse-names":false,"suffix":""},{"dropping-particle":"","family":"Spronk","given":"Inge","non-dropping-particle":"","parse-names":false,"suffix":""},{"dropping-particle":"","family":"Polinder","given":"Suzanne","non-dropping-particle":"","parse-names":false,"suffix":""},{"dropping-particle":"","family":"Haagsma","given":"Juanita A.","non-dropping-particle":"","parse-names":false,"suffix":""}],"container-title":"Quality of Life Research","id":"ITEM-1","issue":"7","issued":{"date-parts":[["2019"]]},"page":"1931-1939","publisher":"Springer International Publishing","title":"The added value of the EQ-5D with a cognition dimension in injury patients with and without traumatic brain injury","type":"article-journal","volume":"28"},"uris":["http://www.mendeley.com/documents/?uuid=d9d032fc-b5bc-4391-bbf0-351425f22567"]},{"id":"ITEM-2","itemData":{"DOI":"10.1007/s00068-019-01170-w","ISBN":"0123456789","ISSN":"16153146","PMID":"31236642","abstract":"Purpose: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life","type":"article-journal","volume":"47"},"uris":["http://www.mendeley.com/documents/?uuid=9ab6e8b3-6b38-4f9f-a843-a984be7dcfba"]},{"id":"ITEM-3","itemData":{"DOI":"10.1371/journal.pone.0108434","ISSN":"19326203","PMID":"25365171","abstract":"Background: Health Related Quality of Life (HRQoL) is an important outcome measure in health economic evaluation that guides health resource allocations. Population norms for HRQoL are an essential ingredient in health economics and in the evaluation of population health. The aim of this study was to produce EQ-5D-3L-derived population norms for Sri Lanka.\nMethod: A population sample (n = 780) was selected from four districts of Sri Lanka. A stratified cluster sampling approach with probability proportionate to size was employed. Twenty six clusters of 30 participants each were selected; each participant completed the EQ-5D-3L in a face-to-face interview. Utility weights for their EQ-5D-3L health states were assigned using the Sri Lankan EQ-5D-3L algorithm. The population norms are reported by age and socio-economic variables.\nResults: The EQ-5D-3L was completed by 736 people, representing a 94% response rate. Sixty per cent of the sample reported being in full health. The percentage of people responding to any problems in the five EQ-5D-3L dimensions increased with age. The mean EQ-5D-3L weight was 0.85 (SD 0.008; 95%CI 0.84-0.87). The mean EQ-5D-3L weight was significantly associated with age, housing type, disease experience and religiosity. People above 70 years of age were 7.5 times more likely to report mobility problems and 3.7 times more likely to report pain/discomfort than those aged 18-29 years. Those with a tertiary education were five times less likely to report any HRQoL problems than those without a tertiary education. A person living in a shanty was 4.3 more likely to have problems in usual activities than a person living in a single house.\nConclusion: The population norms in Sri Lanka vary with socio-demographic characteristics. The socioeconomically disadvantaged have a lower HRQoL. The trends of population norms observed in this lower middle income country were generally similar to those previously reported in high income countries.","author":[{"dropping-particle":"","family":"Kularatna","given":"Sanjeewa","non-dropping-particle":"","parse-names":false,"suffix":""},{"dropping-particle":"","family":"Whitty","given":"Jennifer A.","non-dropping-particle":"","parse-names":false,"suffix":""},{"dropping-particle":"","family":"Johnson","given":"Newell W.","non-dropping-particle":"","parse-names":false,"suffix":""},{"dropping-particle":"","family":"Jayasinghe","given":"Ruwan","non-dropping-particle":"","parse-names":false,"suffix":""},{"dropping-particle":"","family":"Scuffham","given":"Paul A.","non-dropping-particle":"","parse-names":false,"suffix":""}],"container-title":"PLoS ONE","id":"ITEM-3","issue":"11","issued":{"date-parts":[["2014"]]},"page":"1-12","title":"EQ-5D-3L derived population norms for health related quality of life in Sri Lanka","type":"article-journal","volume":"9"},"uris":["http://www.mendeley.com/documents/?uuid=1d093791-454c-4384-9017-5c159eb65731"]}],"mendeley":{"formattedCitation":"(42–44)","plainTextFormattedCitation":"(42–44)","previouslyFormattedCitation":"(42–44)"},"properties":{"noteIndex":0},"schema":"https://github.com/citation-style-language/schema/raw/master/csl-citation.json"}</w:instrText>
      </w:r>
      <w:bookmarkStart w:id="8" w:name="_Hlk83811325"/>
      <w:r>
        <w:rPr>
          <w:rFonts w:cs="Calibri" w:cstheme="minorHAnsi"/>
          <w:sz w:val="24"/>
          <w:szCs w:val="24"/>
        </w:rPr>
      </w:r>
      <w:r>
        <w:rPr>
          <w:sz w:val="24"/>
          <w:szCs w:val="24"/>
          <w:rFonts w:cs="Calibri"/>
        </w:rPr>
        <w:fldChar w:fldCharType="separate"/>
      </w:r>
      <w:r>
        <w:rPr>
          <w:rFonts w:cs="Calibri" w:cstheme="minorHAnsi"/>
          <w:sz w:val="24"/>
          <w:szCs w:val="24"/>
        </w:rPr>
        <w:t>(42–44)</w:t>
      </w:r>
      <w:r>
        <w:rPr>
          <w:rFonts w:cs="Calibri" w:cstheme="minorHAnsi"/>
          <w:sz w:val="24"/>
          <w:szCs w:val="24"/>
        </w:rPr>
      </w:r>
      <w:r>
        <w:rPr>
          <w:sz w:val="24"/>
          <w:szCs w:val="24"/>
          <w:rFonts w:cs="Calibri"/>
        </w:rPr>
        <w:fldChar w:fldCharType="end"/>
      </w:r>
      <w:r>
        <w:rPr>
          <w:rFonts w:cs="Calibri" w:cstheme="minorHAnsi"/>
          <w:sz w:val="24"/>
          <w:szCs w:val="24"/>
        </w:rPr>
        <w:t xml:space="preserve">. </w:t>
      </w:r>
      <w:bookmarkEnd w:id="8"/>
      <w:r>
        <w:rPr>
          <w:rFonts w:cs="Calibri" w:cstheme="minorHAnsi"/>
          <w:sz w:val="24"/>
          <w:szCs w:val="24"/>
        </w:rPr>
        <w:t xml:space="preserve">Our results indicate that, even after 3-months since discharge, trauma patients still face some limitations to achieve full recovery for a long-time after trauma. Pain and inability to perform usual activities were the main drivers of poor QOL in our study, with nearly two-thirds of participants reporting some form of pain at 3-months. Our study population had a higher proportion of persons reporting problems across all the EQ-5D domains—except anxiety and depression—in comparison to the general Indian population norm (41). This is also consistent with other literature on similar injured cohorts in other settings </w:t>
      </w:r>
      <w:r>
        <w:fldChar w:fldCharType="begin"/>
      </w:r>
      <w:r>
        <w:rPr>
          <w:sz w:val="24"/>
          <w:szCs w:val="24"/>
          <w:rFonts w:cs="Calibri"/>
        </w:rPr>
        <w:instrText>ADDIN CSL_CITATION {"citationItems":[{"id":"ITEM-1","itemData":{"DOI":"10.1007/s11136-019-02144-6","ISBN":"0123456789","ISSN":"15732649","abstract":"Purpose: This study investigated the psychometric gain, if any, from the extension of the EQ-5D with a cognition bolt-on (EQ-5D + C) in a large cohort injury patients with and without traumatic brain injury (TBI). Methods: Hospitalized adult injury patients filled out a survey 1 month after initial admission. The survey included the EQ-5D-3L, the cognition bolt-on item in EQ-5D format, and the visual analogue scale (EQ-VAS). We compared ceiling and other distributional effects between EQ-5D and EQ-5D + C and TBI and non-TBI group, and assessed convergent validity using the predictive association with EQ-VAS. Also, we assessed explanatory power using regression analysis, and classification efficiency using Shannon indices. Results: In total, 715 TBI patients and 1978 non-TBI patients filled out the EQ-5D + C and EQ-VAS. Perfect health was reported by 7.9% (N = 214) on the EQ-5D, and 7.3% (N = 197) on the EQ-5D + C. Convergent validity was highest for EQ-5D + C in the TBI group (Spearman’s rank correlation coefficient = − 0.736) and lowest for EQ-5D in the non-TBI group (Spearman’s rank correlation coefficient = − 0.652). For both TBI and non-TBI groups, the explanatory power of EQ-5D + C was slightly higher than of EQ-5D (R2 = 0.56 vs. 0.53 for TBI; R2 = 0.47 vs. 0.45 for non-TBI). Absolute classification efficiency was higher for EQ-5D + C than for EQ-5D in both TBI groups, whereas relative classification efficiency was similar. Conclusions: Psychometric performance in general of both the EQ-5D and EQ-5D + C was better in TBI patients. Adding a cognitive bolt-on slightly improved the psychometric performance of the EQ-5D-3L.","author":[{"dropping-particle":"","family":"Geraerds","given":"A. J.L.M.","non-dropping-particle":"","parse-names":false,"suffix":""},{"dropping-particle":"","family":"Bonsel","given":"Gouke J.","non-dropping-particle":"","parse-names":false,"suffix":""},{"dropping-particle":"","family":"Janssen","given":"Mathieu F.","non-dropping-particle":"","parse-names":false,"suffix":""},{"dropping-particle":"","family":"Jongh","given":"M. A.","non-dropping-particle":"de","parse-names":false,"suffix":""},{"dropping-particle":"","family":"Spronk","given":"Inge","non-dropping-particle":"","parse-names":false,"suffix":""},{"dropping-particle":"","family":"Polinder","given":"Suzanne","non-dropping-particle":"","parse-names":false,"suffix":""},{"dropping-particle":"","family":"Haagsma","given":"Juanita A.","non-dropping-particle":"","parse-names":false,"suffix":""}],"container-title":"Quality of Life Research","id":"ITEM-1","issue":"7","issued":{"date-parts":[["2019"]]},"page":"1931-1939","publisher":"Springer International Publishing","title":"The added value of the EQ-5D with a cognition dimension in injury patients with and without traumatic brain injury","type":"article-journal","volume":"28"},"uris":["http://www.mendeley.com/documents/?uuid=d9d032fc-b5bc-4391-bbf0-351425f22567"]},{"id":"ITEM-2","itemData":{"DOI":"10.1007/s00068-019-01170-w","ISBN":"0123456789","ISSN":"16153146","PMID":"31236642","abstract":"Purpose: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mendeley":{"formattedCitation":"(42,43)","plainTextFormattedCitation":"(42,43)","previouslyFormattedCitation":"(42,43)"},"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(42,43)</w:t>
      </w:r>
      <w:r>
        <w:rPr>
          <w:rFonts w:cs="Calibri" w:cstheme="minorHAnsi"/>
          <w:sz w:val="24"/>
          <w:szCs w:val="24"/>
        </w:rPr>
      </w:r>
      <w:r>
        <w:rPr>
          <w:sz w:val="24"/>
          <w:szCs w:val="24"/>
          <w:rFonts w:cs="Calibri"/>
        </w:rPr>
        <w:fldChar w:fldCharType="end"/>
      </w:r>
      <w:r>
        <w:rPr>
          <w:rFonts w:cs="Calibri" w:cstheme="minorHAnsi"/>
          <w:sz w:val="24"/>
          <w:szCs w:val="24"/>
        </w:rPr>
        <w:t xml:space="preserve">. </w:t>
      </w:r>
    </w:p>
    <w:p>
      <w:pPr>
        <w:pStyle w:val="Normal"/>
        <w:spacing w:before="0" w:after="0"/>
        <w:jc w:val="both"/>
        <w:rPr>
          <w:rFonts w:cs="Calibri" w:cstheme="minorHAnsi"/>
          <w:sz w:val="24"/>
          <w:szCs w:val="24"/>
        </w:rPr>
      </w:pPr>
      <w:r>
        <w:rPr>
          <w:rFonts w:cs="Calibri" w:cstheme="minorHAnsi"/>
          <w:sz w:val="24"/>
          <w:szCs w:val="24"/>
        </w:rPr>
        <w:t xml:space="preserve">In this study injured females reported slightly better overall QOL than males. But sub-group analysis by age, indicates that except, for middle-age group, females reported lower score than males. This is similar to the general population norm in India and the difference in the middle-age group could be due to the fact that middle-aged males are more severely injured than females in India </w:t>
      </w:r>
      <w:r>
        <w:fldChar w:fldCharType="begin"/>
      </w:r>
      <w:r>
        <w:rPr>
          <w:sz w:val="24"/>
          <w:szCs w:val="24"/>
          <w:rFonts w:cs="Calibri"/>
        </w:rPr>
        <w:instrText>ADDIN CSL_CITATION {"citationItems":[{"id":"ITEM-1","itemData":{"DOI":"10.1136/bmjgh-2017-000322","ISSN":"20597908","abstract":"© Article author(s) (or their employer(s) unless otherwise stated in the text of the article) 2017. All rights reserved. Introduction While females generally have better outcomes than males after traumatic injury, higher mortality has been shown to occur in females after intentional trauma in lower-income countries. However, gender differences in trauma outcomes in different countries have not been previously compared. We conducted a two-country comparative analysis to characterise gender differences in mortality for different mechanisms of injury. Methods Two urban trauma databases were analysed from India and the USA for fall, motor vehicle collision (MVC) and assault patients between 2013 and 2015. Coarsened exact matching was used to match the two groups based on gender, age, injury severity score, Glasgow Coma Score and type of injury (blunt vs penetrating). The primary outcome of mortality was studied by using logistic regression to calculate the odds of death in the four country/gender subgroups. results A total of 10 089 and 14 144 patients were included from the Indian and US databases, respectively. After matching on covariates, 7505 and 9448 patients were included in the logistic regression. Indian males had the highest odds of death compared with US males, US females and Indian females for falls, MVC and assaults. Indian females had over 7 times the odds of dying after falls, 5 times the odds of dying for MVC and 40 times the odds of dying after assaults when compared with US females. conclusion The high odds of death for Indian females compared with US females suggests that there are other injury and systemic factors that contribute to this discrepancy in mortality odds. This same mortality pattern and implication is seen for Indian males compared with all subgroups. Standardised coding of injury mechanism in trauma registries, in addition to intentionality of injury, can help further characterise discrepancies in outcomes by gender and country, to guide targeted injury prevention and care.","author":[{"dropping-particle":"","family":"Dasari","given":"M.","non-dropping-particle":"","parse-names":false,"suffix":""},{"dropping-particle":"","family":"David","given":"S.D.","non-dropping-particle":"","parse-names":false,"suffix":""},{"dropping-particle":"","family":"Miller","given":"E.","non-dropping-particle":"","parse-names":false,"suffix":""},{"dropping-particle":"","family":"Puyana","given":"J.C.","non-dropping-particle":"","parse-names":false,"suffix":""},{"dropping-particle":"","family":"Roy","given":"N.","non-dropping-particle":"","parse-names":false,"suffix":""}],"container-title":"BMJ Global Health","id":"ITEM-1","issue":"2","issued":{"date-parts":[["2017"]]},"title":"Comparative analysis of gender differences in outcomes after trauma in India and the USA: Case for standardised coding of injury mechanisms in trauma registries","type":"article-journal","volume":"2"},"uris":["http://www.mendeley.com/documents/?uuid=79ee3546-d01b-3892-9336-b8e15837f8ef"]}],"mendeley":{"formattedCitation":"(45)","plainTextFormattedCitation":"(45)","previouslyFormattedCitation":"(45)"},"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(45)</w:t>
      </w:r>
      <w:r>
        <w:rPr>
          <w:rFonts w:cs="Calibri" w:cstheme="minorHAnsi"/>
          <w:sz w:val="24"/>
          <w:szCs w:val="24"/>
        </w:rPr>
      </w:r>
      <w:r>
        <w:rPr>
          <w:sz w:val="24"/>
          <w:szCs w:val="24"/>
          <w:rFonts w:cs="Calibri"/>
        </w:rPr>
        <w:fldChar w:fldCharType="end"/>
      </w:r>
      <w:r>
        <w:rPr>
          <w:rFonts w:cs="Calibri" w:cstheme="minorHAnsi"/>
          <w:sz w:val="24"/>
          <w:szCs w:val="24"/>
        </w:rPr>
        <w:t xml:space="preserve">. Evidence on this remains mixed with some studies reporting lower scores for females while other report lower scores for males </w:t>
      </w:r>
      <w:r>
        <w:fldChar w:fldCharType="begin"/>
      </w:r>
      <w:r>
        <w:rPr>
          <w:sz w:val="24"/>
          <w:szCs w:val="24"/>
          <w:rFonts w:cs="Calibri"/>
        </w:rPr>
        <w:instrText>ADDIN CSL_CITATION {"citationItems":[{"id":"ITEM-1","itemData":{"DOI":"https://dx.doi.org/10.1007/s11136-020-02427-3","ISBN":"1573-2649","PMID":"31960212","abstract":"PURPOSE: The impact of road traffic crashes on health is well developed, in terms of deaths and direct consequences, but it is less so in terms of long-term life consequences. Few studies have compared the general impact on Health Related Quality of Life (HRQoL) following road traffic injury (RTI) by using a variety of different injured body parts and severity levels of the injury and compared them with a sample of non-injured referent individuals. Consequently, the aim of the current study is to assess how injury severity is associated with HRQoL, and if it differs between men, women, over age and injured body parts. METHODS: This cross-sectional study identified people with a RTI in the Swedish Traffic Accident Data Acquisition System (STRADA). A frequency matched reference group was also included. Data include both register data and self-reported HRQoL data. RESULTS: A total of 1788 out of 4761 persons with an RTI (37.6%) and 2186 out of 4761 reference persons (45.9%) returned the questionnaire, giving a total response rate of 41.9% (n = 3974). The findings show different patterns of HRQoL loss, depending on sex, age, injured body part, and levels of injury severity. CONCLUSION: The results show that even relatively minor road traffic injuries can lead to a significantly lower of HRQoL, especially for women, compared to the non-injured reference group. Moreover, when the inherent reduction of HRQoL over age was considered, the results indicated that younger individuals have a larger difference from the reference group in HRQoL, independent of the injury severity, compared to the older individuals; hence, an improved understanding of age and gender differences in HRQoL following an RTI is needed to better understand the long-term consequences of injuries from a public health perspective.","author":[{"dropping-particle":"","family":"Rissanen","given":"R","non-dropping-particle":"","parse-names":false,"suffix":""},{"dropping-particle":"","family":"Ifver","given":"J","non-dropping-particle":"","parse-names":false,"suffix":""},{"dropping-particle":"","family":"Hasselberg","given":"M","non-dropping-particle":"","parse-names":false,"suffix":""},{"dropping-particle":"","family":"Berg","given":"H Y","non-dropping-particle":"","parse-names":false,"suffix":""}],"container-title":"Quality of Life Research","id":"ITEM-1","issued":{"date-parts":[["2020"]]},"language":"English","note":"Using Smart Source Parsing\nJan\nRissanen, R\nIfver, J\nHasselberg, M\nBerg, H-Y","page":"20","title":"Quality of life following road traffic injury: the impact of age and gender","type":"article-journal","volume":"20"},"uris":["http://www.mendeley.com/documents/?uuid=86f42a72-bf37-4c06-b81f-6dd12b62d246"]},{"id":"ITEM-2","itemData":{"DOI":"10.1136/injuryprev-2019-043143","ISSN":"14755785","PMID":"31273029","abstract":"Introduction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Prevention","id":"ITEM-2","issue":"4","issued":{"date-parts":[["2020"]]},"page":"315-323","title":"Mortality and health-related quality of life following injuries and associated factors: A cohort study in Chandigarh, North India","type":"article-journal","volume":"26"},"uris":["http://www.mendeley.com/documents/?uuid=d9bd7560-0b05-4c29-9d4d-c5e623ccc4ae"]},{"id":"ITEM-3","itemData":{"DOI":"https://dx.doi.org/10.1007/s11136-019-02211-y","ISBN":"1573-2649","PMID":"31098797","abstract":"PURPOSE: Routine collection of post-discharge patient-reported outcomes within trauma registries can be used to benchmark quality of trauma care. This process is dependent on geographic and cultural context, but results are lacking regarding the European experience. We aimed to investigate the feasibility of routine inclusion of longer-term patient-reported health-related quality of life (HRQoL) in a Dutch National Trauma Database (DNTD) and to characterize these outcomes in a prospective cohort study. METHODS: All adult patients (&gt;= 18 years) who presented for traumatic injury in 2015-2016 and met the inclusion criteria of the DNTD were included. Inclusion criteria of the DNTD are presence of traumatic injury, hospital presentation within 48 h from trauma and hospital admission for treatment of traumatic injury or immediate mortality from traumatic injury after presentation. Exclusion criteria were death, mental impairment, insufficient command of Dutch language and residency outside the Netherlands. Primary outcomes were process-related measures of feasibility (response rate, response methods and reasons for non-response). Secondary outcomes were HRQoL measures [EuroQOL 5-Dimensions 3-Level (EQ-5D-3L) with added cognitive dimension and Visual Analogue Scale (EQ-VAS)]. RESULTS: 2025 unique patients met the initial inclusion criteria, with 1753 patients eligible for follow-up. Of these, 1315 patients participated (response rate 75%). The majority of questionnaires, 990 (75%), were completed on paper, with an additional 325 (25%) through telephone interviews. Primary reason for non-response was lack of contact information (245/438 non-responders; 56%). Median EQ-5D score was 0.81 (IQR 0.68-1.00) (mean 0.74; SD 0.31) and median EQ-VAS score was 78 (IQR 65-90). Compared to a Dutch reference population (mean EQ-5D = 0.87), EQ-5D scores were significantly lower (p &lt; 0.001). CONCLUSIONS: Routine collection of HRQoL is feasible within European health systems, like in the Netherlands. Further integration of these measures into trauma registries may aid worldwide benchmarking of trauma care quality.","author":[{"dropping-particle":"","family":"Vliet","given":"Q M J","non-dropping-particle":"van der","parse-names":false,"suffix":""},{"dropping-particle":"","family":"Bhashyam","given":"A R","non-dropping-particle":"","parse-names":false,"suffix":""},{"dropping-particle":"","family":"Hietbrink","given":"F","non-dropping-particle":"","parse-names":false,"suffix":""},{"dropping-particle":"","family":"Houwert","given":"R M","non-dropping-particle":"","parse-names":false,"suffix":""},{"dropping-particle":"","family":"Oner","given":"F C","non-dropping-particle":"","parse-names":false,"suffix":""},{"dropping-particle":"","family":"Leenen","given":"L P H","non-dropping-particle":"","parse-names":false,"suffix":""}],"container-title":"Quality of Life Research","id":"ITEM-3","issue":"10","issued":{"date-parts":[["2019"]]},"note":"van der Vliet, Quirine M J Bhashyam, Abhiram R Hietbrink, Falco Houwert, R Marijn Oner, F Cumhur Leenen, Luke P H","page":"2731-2739","title":"Routine incorporation of longer-term patient-reported outcomes into a Dutch trauma registry","type":"article-journal","volume":"28"},"uris":["http://www.mendeley.com/documents/?uuid=ccb3848e-42d1-47ff-ad8b-ca5ace475a4d"]},{"id":"ITEM-4","itemData":{"DOI":"https://dx.doi.org/10.1016/j.burns.2019.03.017","ISBN":"1879-1409","PMID":"31174971","abstract":"INTRODUCTION: Burn injury can affect health-related quality of life (HRQL). Knowledge concerning long-term HRQL in burn patients is limited. Therefore our aim was to evaluate long-term HRQL and to study predictors of impaired long-term HRQL. METHODS: All adults with a length of stay (LOS) of &gt;=1 day (2011-2012) were invited. Also, adults with severe burns, i.e., &gt;20% total body surface area (TBSA) burned or TBSA full thickness&gt;5% (2010-2013) were invited. Participants completed the EuroQol(EQ)-5 D-5L + C and visual analogue scale (EQ-VAS) 5-7 years after burns. RESULTS: This study included 256 patients (mean %TBSA 10%); 187 patients with minor burns and 69 patients with severe burns. Mean EQ-5D summary was 0.90 and EQ-VAS 83.2 in the minor burn patients, and 0.79 and 78.1 in the severe burn patients. Some problems in at least one dimension were experienced by 81% of patients with severe burns and 45% of those with minor burns. However, a minority reported severe or extreme problems; 15% of those with severe burns and 6% of those with minor burns. Patients with severe burns reported significantly more problems, except for anxiety/depression. In both patient groups most problems were reported on pain/discomfort. Length of hospital stay, gender and age were associated with lower long-term HRQL (EQ-VAS) in multivariate analyses, whereas only length of stay was associated with a lower summary score. CONCLUSIONS: The majority of patients experienced some problems with HRQL 5-7 years post burn. This emphasizes that burns can have a negative impact on an individual's HRQL, particularly in more severely burned patients, that persists for years. The HRQL dimensions most frequently affected include pain/discomfort and anxiety/depression. Patients with a prolonged hospital stay, females and older patients are at higher risk of poor HRQL in the long-term.","author":[{"dropping-particle":"","family":"Spronk","given":"I","non-dropping-particle":"","parse-names":false,"suffix":""},{"dropping-particle":"","family":"Polinder","given":"S","non-dropping-particle":"","parse-names":false,"suffix":""},{"dropping-particle":"","family":"Loey","given":"N E E","non-dropping-particle":"van","parse-names":false,"suffix":""},{"dropping-particle":"","family":"Vlies","given":"C H","non-dropping-particle":"van der","parse-names":false,"suffix":""},{"dropping-particle":"","family":"Pijpe","given":"A","non-dropping-particle":"","parse-names":false,"suffix":""},{"dropping-particle":"","family":"Haagsma","given":"J A","non-dropping-particle":"","parse-names":false,"suffix":""},{"dropping-particle":"","family":"Baar","given":"M E","non-dropping-particle":"van","parse-names":false,"suffix":""}],"container-title":"Burns","id":"ITEM-4","issue":"6","issued":{"date-parts":[["2019"]]},"note":"Spronk, Inge Polinder, Suzanne van Loey, Nancy E E van der Vlies, Cornelis H Pijpe, Anouk Haagsma, Juanita A van Baar, Margriet E S0305-4179(19)30118-4","page":"1291-1299","title":"Health related quality of life 5-7 years after minor and severe burn injuries: a multicentre cross-sectional study","type":"article-journal","volume":"45"},"uris":["http://www.mendeley.com/documents/?uuid=c90d1710-df48-45f9-86a4-49241a68399d"]}],"mendeley":{"formattedCitation":"(22,41,46,47)","plainTextFormattedCitation":"(22,41,46,47)","previouslyFormattedCitation":"(22,41,46,47)"},"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(22,41,46,47)</w:t>
      </w:r>
      <w:r>
        <w:rPr>
          <w:rFonts w:cs="Calibri" w:cstheme="minorHAnsi"/>
          <w:sz w:val="24"/>
          <w:szCs w:val="24"/>
        </w:rPr>
      </w:r>
      <w:r>
        <w:rPr>
          <w:sz w:val="24"/>
          <w:szCs w:val="24"/>
          <w:rFonts w:cs="Calibri"/>
        </w:rPr>
        <w:fldChar w:fldCharType="end"/>
      </w:r>
      <w:r>
        <w:rPr>
          <w:rFonts w:cs="Calibri" w:cstheme="minorHAnsi"/>
          <w:sz w:val="24"/>
          <w:szCs w:val="24"/>
        </w:rPr>
        <w:t xml:space="preserve">. Studies that report females having better QOL scores than males also tend to have a smaller proportion of females in their study sample </w:t>
      </w:r>
      <w:r>
        <w:fldChar w:fldCharType="begin"/>
      </w:r>
      <w:r>
        <w:rPr>
          <w:sz w:val="24"/>
          <w:szCs w:val="24"/>
          <w:rFonts w:cs="Calibri"/>
        </w:rPr>
        <w:instrText>ADDIN CSL_CITATION {"citationItems":[{"id":"ITEM-1","itemData":{"DOI":"10.1016/j.injury.2021.10.012","ISSN":"18790267","PMID":"34706829","abstract":"Introduction: Trauma accounts for nearly one-tenth of the global disability-adjusted life-years, a large proportion of which is seen in low- and middle-income countries (LMICs). Trauma can affect employment opportunities, reduce social participation, be influenced by social support, and significantly reduce the quality of life (QOL) among survivors. Research typically focuses on specific trauma sub-groups. This dispersed knowledge results in limited understanding of these outcomes in trauma patients as a whole across different populations and settings. We aimed to assess and provide a systematic overview of current knowledge about return-to-work (RTW), participation, social support, and QOL in trauma patients up to one year after discharge. Methods: We undertook a systematic review of the literature published since 2010 on RTW, participation, social support, and QOL in adult trauma populations, up to one year from discharge, utilizing the most commonly used measurement tools from three databases: MEDLINE, EMBASE, and the Cochrane Library. We performed a meta-analysis based on the type of outcome, tool for measurement, and the specific effect measure as well as assessed the methodological quality of the included studies. Results: A total of 43 articles were included. More than one-third (36%) of patients had not returned to work even a year after discharge. Those who did return to work took more than 3 months to do so. Trauma patients reported receiving moderate social support. There were no studies reporting social participation among trauma patients using the inclusion criteria. The QOL scores of the trauma patients did not reach the population norms or pre-injury levels even a year after discharge. Older adults and females tended to have poorer outcomes. Elderly individuals and females were under-represented in the studies. More than three-quarters of the included studies were from high-income countries (HICs) and had higher methodological quality. Conclusion: RTW and QOL are affected by trauma even a year after discharge and the social support received was moderate, especially among elderly and female patients. Future studies should move towards building more high-quality evidence from LMICs on long-term socioeconomic outcomes including social support, participation and unpaid work.","author":[{"dropping-particle":"","family":"David","given":"Siddarth Daniels","non-dropping-particle":"","parse-names":false,"suffix":""},{"dropping-particle":"","family":"Aroke","given":"Anna","non-dropping-particle":"","parse-names":false,"suffix":""},{"dropping-particle":"","family":"Roy","given":"Nobhojit","non-dropping-particle":"","parse-names":false,"suffix":""},{"dropping-particle":"","family":"Solomon","given":"Harris","non-dropping-particle":"","parse-names":false,"suffix":""},{"dropping-particle":"","family":"Lundborg","given":"Cecilia Stålsby","non-dropping-particle":"","parse-names":false,"suffix":""},{"dropping-particle":"","family":"Gerdin Wärnberg","given":"Martin","non-dropping-particle":"","parse-names":false,"suffix":""}],"container-title":"Injury","id":"ITEM-1","issue":"xxxx","issued":{"date-parts":[["2021"]]},"publisher":"Elsevier Ltd","title":"Measuring socioeconomic outcomes in trauma patients up to one year post-discharge: A systematic review and meta-analysis","type":"article-journal"},"uris":["http://www.mendeley.com/documents/?uuid=a4e09985-1714-44ef-b0ab-ab36ef2dbb3d"]}],"mendeley":{"formattedCitation":"(48)","plainTextFormattedCitation":"(48)","previouslyFormattedCitation":"(48)"},"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(48)</w:t>
      </w:r>
      <w:r>
        <w:rPr>
          <w:rFonts w:cs="Calibri" w:cstheme="minorHAnsi"/>
          <w:sz w:val="24"/>
          <w:szCs w:val="24"/>
        </w:rPr>
      </w:r>
      <w:r>
        <w:rPr>
          <w:sz w:val="24"/>
          <w:szCs w:val="24"/>
          <w:rFonts w:cs="Calibri"/>
        </w:rPr>
        <w:fldChar w:fldCharType="end"/>
      </w:r>
      <w:r>
        <w:rPr>
          <w:rFonts w:cs="Calibri" w:cstheme="minorHAnsi"/>
          <w:sz w:val="24"/>
          <w:szCs w:val="24"/>
        </w:rPr>
        <w:t>. More research on trauma patients from India and other LMICs is required to understand the gender differences in post-discharge QOL outcomes in these settings.</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 xml:space="preserve">In this study, old-aged females had the lowest EQ-5D health status scores than the other groups, followed by middle-aged males (coefficients respectively of −6.70 (95% CI −8.43; −0.70) and −6.09 (95% CI -9.74; 0.82)). All groups reported lower QOL after 3-months following the injury than younger males. This is similar with findings from high-income settings where older trauma patients perform worse </w:t>
      </w:r>
      <w:r>
        <w:fldChar w:fldCharType="begin"/>
      </w:r>
      <w:r>
        <w:rPr>
          <w:sz w:val="24"/>
          <w:szCs w:val="24"/>
          <w:rFonts w:cs="Calibri"/>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life","type":"article-journal","volume":"47"},"uris":["http://www.mendeley.com/documents/?uuid=9ab6e8b3-6b38-4f9f-a843-a984be7dcfba"]},{"id":"ITEM-3","itemData":{"DOI":"https://dx.doi.org/10.1007/s11136-019-02211-y","ISBN":"1573-2649","PMID":"31098797","abstract":"PURPOSE: Routine collection of post-discharge patient-reported outcomes within trauma registries can be used to benchmark quality of trauma care. This process is dependent on geographic and cultural context, but results are lacking regarding the European experience. We aimed to investigate the feasibility of routine inclusion of longer-term patient-reported health-related quality of life (HRQoL) in a Dutch National Trauma Database (DNTD) and to characterize these outcomes in a prospective cohort study. METHODS: All adult patients (&gt;= 18 years) who presented for traumatic injury in 2015-2016 and met the inclusion criteria of the DNTD were included. Inclusion criteria of the DNTD are presence of traumatic injury, hospital presentation within 48 h from trauma and hospital admission for treatment of traumatic injury or immediate mortality from traumatic injury after presentation. Exclusion criteria were death, mental impairment, insufficient command of Dutch language and residency outside the Netherlands. Primary outcomes were process-related measures of feasibility (response rate, response methods and reasons for non-response). Secondary outcomes were HRQoL measures [EuroQOL 5-Dimensions 3-Level (EQ-5D-3L) with added cognitive dimension and Visual Analogue Scale (EQ-VAS)]. RESULTS: 2025 unique patients met the initial inclusion criteria, with 1753 patients eligible for follow-up. Of these, 1315 patients participated (response rate 75%). The majority of questionnaires, 990 (75%), were completed on paper, with an additional 325 (25%) through telephone interviews. Primary reason for non-response was lack of contact information (245/438 non-responders; 56%). Median EQ-5D score was 0.81 (IQR 0.68-1.00) (mean 0.74; SD 0.31) and median EQ-VAS score was 78 (IQR 65-90). Compared to a Dutch reference population (mean EQ-5D = 0.87), EQ-5D scores were significantly lower (p &lt; 0.001). CONCLUSIONS: Routine collection of HRQoL is feasible within European health systems, like in the Netherlands. Further integration of these measures into trauma registries may aid worldwide benchmarking of trauma care quality.","author":[{"dropping-particle":"","family":"Vliet","given":"Q M J","non-dropping-particle":"van der","parse-names":false,"suffix":""},{"dropping-particle":"","family":"Bhashyam","given":"A R","non-dropping-particle":"","parse-names":false,"suffix":""},{"dropping-particle":"","family":"Hietbrink","given":"F","non-dropping-particle":"","parse-names":false,"suffix":""},{"dropping-particle":"","family":"Houwert","given":"R M","non-dropping-particle":"","parse-names":false,"suffix":""},{"dropping-particle":"","family":"Oner","given":"F C","non-dropping-particle":"","parse-names":false,"suffix":""},{"dropping-particle":"","family":"Leenen","given":"L P H","non-dropping-particle":"","parse-names":false,"suffix":""}],"container-title":"Quality of Life Research","id":"ITEM-3","issue":"10","issued":{"date-parts":[["2019"]]},"note":"van der Vliet, Quirine M J Bhashyam, Abhiram R Hietbrink, Falco Houwert, R Marijn Oner, F Cumhur Leenen, Luke P H","page":"2731-2739","title":"Routine incorporation of longer-term patient-reported outcomes into a Dutch trauma registry","type":"article-journal","volume":"28"},"uris":["http://www.mendeley.com/documents/?uuid=ccb3848e-42d1-47ff-ad8b-ca5ace475a4d"]},{"id":"ITEM-4","itemData":{"DOI":"https://dx.doi.org/10.1186/s13017-020-0289-3","ISBN":"1749-7922","PMID":"31956336","abstract":"Background: Major trauma patients experience a 20% mortality rate overall, and many survivors remain permanently disabled.In order to monitor the quality of trauma care in the Trauma System, outcomes assessment is essential. Quality indicators on outcome can be expressed as quality of life, functional outcome, and others.The trauma follow-up system was created within the Romagna Trauma System (Italy) in order to monitor the trauma network and assess its long-term outcomes.The aim of this paper is firstly to evaluate the existence of correlations between epidemiological data, severity of injury, and clinical assessment characterizing the acute phase and the long-term outcomes in trauma patients and secondly, to explore the association between outcome variables have been modified. Methods: We conducted a cross-sectional study over a 10-year period, including patients with severe trauma who survived and were discharged from the intensive care unit. The outcome measures were assessed with the use of the Extended Glasgow Outcome Scale and the Euro Quality of Life scale 5 dimension.Demographic data and clinical severity descriptors versus functional outcome were tested in a binary logistic regression model. Results: In all, 428 major trauma patients participated in the study. At 1 year, 50.8% of trauma patients included had a good recovery and 49.2% had some degree of disability. The median value of quality of life was 0.725.At the multivariate analysis, variables showing significant impact on functional outcome were age (p = 0.052, OR 1.025), injury severity score (p = 0.001, OR 1.025), and Glasgow coma scale &lt;= 8 (p = 0.001, OR 3.509)The Spearman's Rank correlation coefficient showed a strong correlation between the global level of function variables and quality of life at one year (Spearman's Rho Correlation Coefficient 0.760 (p &lt; 0.0001)). Conclusions: Increased age, increased injury severity score, and severe traumatic brain injury are predictors of long-term disability.Most of these trauma patients show impairments that affect not only the level of functional state but also the quality of life. The degree of functional independence has the greatest positive impact on quality of life.According to our results, after the recovery a prompt recognition of physical and psychological problems with systematic follow-up screening programs can help patients and doctors in defining specific therapeutic-rehabilitation pathways tailored to meet individual requirements.","author":[{"dropping-particle":"","family":"Martino","given":"C","non-dropping-particle":"","parse-names":false,"suffix":""},{"dropping-particle":"","family":"Russo","given":"E","non-dropping-particle":"","parse-names":false,"suffix":""},{"dropping-particle":"","family":"Santonastaso","given":"D P","non-dropping-particle":"","parse-names":false,"suffix":""},{"dropping-particle":"","family":"Gamberini","given":"E","non-dropping-particle":"","parse-names":false,"suffix":""},{"dropping-particle":"","family":"Bertoni","given":"S","non-dropping-particle":"","parse-names":false,"suffix":""},{"dropping-particle":"","family":"Padovani","given":"E","non-dropping-particle":"","parse-names":false,"suffix":""},{"dropping-particle":"","family":"Tosatto","given":"L","non-dropping-particle":"","parse-names":false,"suffix":""},{"dropping-particle":"","family":"Ansaloni","given":"L","non-dropping-particle":"","parse-names":false,"suffix":""},{"dropping-particle":"","family":"Agnoletti","given":"V","non-dropping-particle":"","parse-names":false,"suffix":""}],"container-title":"World Journal Of Emergency Surgery","id":"ITEM-4","issued":{"date-parts":[["2020"]]},"language":"English","note":"Martino, Costanza\nRusso, Emanuele\nSantonastaso, Domenico Pietro\nGamberini, Emiliano\nBertoni, Silvia\nPadovani, Emanuele\nTosatto, Luigino\nAnsaloni, Luca\nAgnoletti, Vanni","page":"6","title":"Long-term outcomes in major trauma patients and correlations with the acute phase","type":"article-journal","volume":"15"},"uris":["http://www.mendeley.com/documents/?uuid=7133fa82-1af0-4096-8634-747a04bb10f2"]}],"mendeley":{"formattedCitation":"(43,46,49,50)","plainTextFormattedCitation":"(43,46,49,50)","previouslyFormattedCitation":"(43,46,49,50)"},"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(43,46,49,50)</w:t>
      </w:r>
      <w:r>
        <w:rPr>
          <w:rFonts w:cs="Calibri" w:cstheme="minorHAnsi"/>
          <w:sz w:val="24"/>
          <w:szCs w:val="24"/>
        </w:rPr>
      </w:r>
      <w:r>
        <w:rPr>
          <w:sz w:val="24"/>
          <w:szCs w:val="24"/>
          <w:rFonts w:cs="Calibri"/>
        </w:rPr>
        <w:fldChar w:fldCharType="end"/>
      </w:r>
      <w:r>
        <w:rPr>
          <w:rFonts w:cs="Calibri" w:cstheme="minorHAnsi"/>
          <w:sz w:val="24"/>
          <w:szCs w:val="24"/>
        </w:rPr>
        <w:t xml:space="preserve">. The lower scores among injured older participants is related to existing comorbidities, frailty-related factors, and availability of social safety nets </w:t>
      </w:r>
      <w:r>
        <w:fldChar w:fldCharType="begin"/>
      </w:r>
      <w:r>
        <w:rPr>
          <w:sz w:val="24"/>
          <w:szCs w:val="24"/>
          <w:rFonts w:cs="Calibri"/>
        </w:rPr>
        <w:instrText>ADDIN CSL_CITATION {"citationItems":[{"id":"ITEM-1","itemData":{"DOI":"10.1177/2516602620911835","author":[{"dropping-particle":"","family":"Ghosh","given":"Dona","non-dropping-particle":"","parse-names":false,"suffix":""}],"container-title":"The International Journal of Community and Social Development","id":"ITEM-1","issue":"1","issued":{"date-parts":[["2020"]]},"page":"71-98","title":"Determinants of the Quality of Life Among Elderly : Comparison Between China and India","type":"article-journal","volume":"2"},"uris":["http://www.mendeley.com/documents/?uuid=b887e2eb-d282-44b0-9395-a7dd6e7b3296"]},{"id":"ITEM-2","itemData":{"DOI":"https://dx.doi.org/10.3390/ijerph16193623","ISBN":"1660-4601","PMID":"31569612","abstract":"Although comorbidities are prevalent in older people experiencing falls, there is a lack of studies examining their influence on health-related quality of life (HRQOL) in this population. This study examines the prevalence of comorbidities and associations between comorbidities and HRQOL in older patients after falls in Vietnamese hospitals. A cross-sectional design was employed among 405 older patients admitted to seven hospitals due to fall injuries in Thai Binh province, Vietnam. The EuroQol-5 Dimensions-5 Levels (EQ-5D-5L) was used to measure HRQOL. Socio-demographic characteristics were collected using a structured questionnaire, while comorbidities and other clinical characteristics were examined by physicians and extracted from medical records. Multivariate Tobit regression was used to determine the associations between comorbidities and HRQOL. Among 405 patients, 75.6% had comorbidities, of which hypertension and osteoarthritis were the most common. Lumbar spine/cervical spine diseases (Coefficient (Coef.) = -0.10; 95%CI = -0.18; 0.03) and stroke (Coef. = -0.36; 95%CI = -0.61; -0.10) were found to be associated with a significantly decreased EQ-5D index.","author":[{"dropping-particle":"","family":"Vu","given":"H M","non-dropping-particle":"","parse-names":false,"suffix":""},{"dropping-particle":"","family":"Nguyen","given":"L H","non-dropping-particle":"","parse-names":false,"suffix":""},{"dropping-particle":"","family":"Tran","given":"T H","non-dropping-particle":"","parse-names":false,"suffix":""},{"dropping-particle":"","family":"Pham","given":"K T H","non-dropping-particle":"","parse-names":false,"suffix":""},{"dropping-particle":"","family":"Phan","given":"H T","non-dropping-particle":"","parse-names":false,"suffix":""},{"dropping-particle":"","family":"Nguyen","given":"H N","non-dropping-particle":"","parse-names":false,"suffix":""},{"dropping-particle":"","family":"Tran","given":"B X","non-dropping-particle":"","parse-names":false,"suffix":""},{"dropping-particle":"","family":"Latkin","given":"C A","non-dropping-particle":"","parse-names":false,"suffix":""},{"dropping-particle":"","family":"Ho","given":"C S H","non-dropping-particle":"","parse-names":false,"suffix":""},{"dropping-particle":"","family":"Ho","given":"R C M","non-dropping-particle":"","parse-names":false,"suffix":""}],"container-title":"International Journal of Environmental Research &amp; Public Health [Electronic Resource]","id":"ITEM-2","issue":"19","issued":{"date-parts":[["2019"]]},"note":"Using Smart Source Parsing 09 Vu, Hai Minh Nguyen, Long Hoang Tran, Tung Hoang Pham, Kiet Tuan Huy Phan, Hai Thanh Nguyen, Hieu Ngoc Tran, Bach Xuan Latkin, Carl A Ho, Cyrus S H Ho, Roger C M E3623","page":"27","title":"Effects of Chronic Comorbidities on the Health-Related Quality of Life among Older Patients after Falls in Vietnamese Hospitals","type":"article-journal","volume":"16"},"uris":["http://www.mendeley.com/documents/?uuid=ba4012ad-4106-4b23-a29c-831e22e8f36c"]},{"id":"ITEM-3","itemData":{"DOI":"https://dx.doi.org/10.1016/j.surg.2019.04.031","ISBN":"1532-7361","PMID":"31235245","abstract":"BACKGROUND: Frailty is an established predictor of adverse outcomes in geriatric patients. Health-related quality of life (HRQoL) is an important outcome measure among trauma patients. This prospective observational study examined the impact of frailty on health-related quality of life in geriatric trauma patients. METHODS: We prospectively enrolled geriatric (age &gt;=65 years) trauma patients. We calculated the frailty index (FI) within 24 hours of admission using the trauma-specific frailty index. Patients were stratified into frail (frailty index &gt;=0.27) and nonfrail (frailty index &lt;0.27). Health-related quality of life was calculated at discharge and at 30 days (day) after discharge using the RAND Short Form-36 (SF-36). Outcome measures were health-related quality of life at discharge, 30-days postdischarge, and delta health-related quality of life. Regression analysis was performed to control for demographic, vital signs, and injury parameters. RESULTS: We enrolled 296 patients. The mean age was 75.1 +/- 9.8 years, 59% were male, and 81% were white. Frail patients accounted for 34%, and they had a lower health-related quality of life at discharge (366 vs 548, P &lt; .01) and at 30-day postdischarge (393 vs 744, P &lt; .01). Nonfrail patients scored higher in 6 out of 8 domains of health-related quality of life. Nonfrail patients had improved delta health-related quality of life (P &lt; .01), unlike frail patients (P = .11). A linear regression model revealed an inverse relationship between frailty and improvement in health-related quality of life over 30-day postdischarge (beta = -0.689, [confidence interval, -0.963 to -0.329] P = .01). This association remained statistically significant after controlling for potential confounding covariates, such as age, sex, race, and injury severity. CONCLUSION: Compared with nonfrail geriatric trauma patients, those who were frail had poor health-related quality of life at discharge and at 30-day postdischarge. Frailty negatively affects the recovery of health-related quality of life after trauma. The use of frailty indices may help identify and develop targeted interventions to improve health-related quality of life among geriatric trauma patients.","author":[{"dropping-particle":"","family":"Santino","given":"C","non-dropping-particle":"","parse-names":false,"suffix":""},{"dropping-particle":"","family":"Zeeshan","given":"M","non-dropping-particle":"","parse-names":false,"suffix":""},{"dropping-particle":"","family":"Hamidi","given":"M","non-dropping-particle":"","parse-names":false,"suffix":""},{"dropping-particle":"","family":"Hanna","given":"K","non-dropping-particle":"","parse-names":false,"suffix":""},{"dropping-particle":"","family":"Saljuqi","given":"A T","non-dropping-particle":"","parse-names":false,"suffix":""},{"dropping-particle":"","family":"Kulvatunyou","given":"N","non-dropping-particle":"","parse-names":false,"suffix":""},{"dropping-particle":"","family":"Haddadin","given":"Z","non-dropping-particle":"","parse-names":false,"suffix":""},{"dropping-particle":"","family":"Northcutt","given":"A","non-dropping-particle":"","parse-names":false,"suffix":""},{"dropping-particle":"","family":"Joseph","given":"B","non-dropping-particle":"","parse-names":false,"suffix":""}],"container-title":"Surgery","id":"ITEM-3","issue":"3","issued":{"date-parts":[["2019"]]},"language":"English","note":"Santino, Chelsey\nZeeshan, Muhammad\nHamidi, Mohammad\nHanna, Kamil\nSaljuqi, Abdul Tawab\nKulvatunyou, Narong\nHaddadin, Zaid\nNorthcutt, Ashley\nJoseph, Bellal\nS0039-6060(19)30242-9","page":"403-407","title":"Prospective evaluation of health-related quality of life in geriatric trauma patients","type":"article-journal","volume":"166"},"uris":["http://www.mendeley.com/documents/?uuid=c4da9884-cbc5-46b7-8531-c3215b4f1aa2"]}],"mendeley":{"formattedCitation":"(51–53)","plainTextFormattedCitation":"(51–53)","previouslyFormattedCitation":"(51,52)"},"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(51–53)</w:t>
      </w:r>
      <w:r>
        <w:rPr>
          <w:rFonts w:cs="Calibri" w:cstheme="minorHAnsi"/>
          <w:sz w:val="24"/>
          <w:szCs w:val="24"/>
        </w:rPr>
      </w:r>
      <w:r>
        <w:rPr>
          <w:sz w:val="24"/>
          <w:szCs w:val="24"/>
          <w:rFonts w:cs="Calibri"/>
        </w:rPr>
        <w:fldChar w:fldCharType="end"/>
      </w:r>
      <w:r>
        <w:rPr>
          <w:rFonts w:cs="Calibri" w:cstheme="minorHAnsi"/>
          <w:sz w:val="24"/>
          <w:szCs w:val="24"/>
        </w:rPr>
        <w:t xml:space="preserve">. Moreover, older females in India, have been shown to have limited access to healthcare, social support, and economic independence </w:t>
      </w:r>
      <w:r>
        <w:fldChar w:fldCharType="begin"/>
      </w:r>
      <w:r>
        <w:rPr>
          <w:sz w:val="24"/>
          <w:szCs w:val="24"/>
          <w:rFonts w:cs="Calibri"/>
        </w:rPr>
        <w:instrText>ADDIN CSL_CITATION {"citationItems":[{"id":"ITEM-1","itemData":{"DOI":"10.1371/journal.pone.0094295","ISSN":"19326203","PMID":"24718291","abstract":"In the process of health transition, India is facing rapid pace of demographic aging. Rapid increase in older adult population posed serious concerns regarding health and health care utilization for them. However, very limited research documented resultant implications of demographic aging for health and health care use in the nexus of marital status and gender. With this perspective, the present study examined patterns in morbidity prevalence and health seeking behaviour among older widows in India. Multivariate logistic regression models were estimated to examine the effects of socio-demographic conditions on morbidity prevalence among older widows and their health care seeking behavior. Data from the latest 60th round of National Sample Survey (NSS), 2004 was used. Overall, morbidity prevalence was 13% greater among older widows compared to older widowers. Adjusted prevalence of communicable and non-communicable diseases was found 74 and 192 per 1000 older widows respectively. At the same time, likelihood of seeking health care services for reported morbidities was substantially lower among older widows. The findings of this study are important to support policy makers and health care providers in identifying individuals 'at risk' and could be integrated into the current programs of social, economic and health security for the older persons. © 2014 Agrawal, Keshri.","author":[{"dropping-particle":"","family":"Agrawal","given":"Gopal","non-dropping-particle":"","parse-names":false,"suffix":""},{"dropping-particle":"","family":"Keshri","given":"Kunal","non-dropping-particle":"","parse-names":false,"suffix":""}],"container-title":"PLoS ONE","id":"ITEM-1","issue":"4","issued":{"date-parts":[["2014"]]},"page":"1-8","title":"Morbidity patterns and health care seeking behavior among older widows in India","type":"article-journal","volume":"9"},"uris":["http://www.mendeley.com/documents/?uuid=85faaa37-7fae-4dd8-af99-797f2907011b"]},{"id":"ITEM-2","itemData":{"DOI":"10.1017/S002193201300062X","ISSN":"14697599","PMID":"24229561","abstract":"Summary The combined effects of decreased fertility and mortality coupled with increasing survivorship across most ages have been upsetting the levels and age patterns of morbidity and mortality in India. This study examined data from the National Sample Survey (NSS) and Sample Registration System (SRS) of India. The results reveal marked structural changes in the age patterns of morbidity and mortality. The analysis also tested whether morbidity contours are being compressed or expanded, connecting it with the ongoing processes of demographic and epidemiological transition. The Sullivan (1971) method was used to estimate the health ratio over three time periods to ascertain the expansion of morbidity. The results reveal an exceptional rise in the prevalence rate of chronic non-communicable diseases in ages 60 and above. The proportion of unhealthy years of the total life expectancy has increased more than before for all older age groups. Overall, the results confirm that an expansion of morbidity is in progress, with a heavier and cumulated concentration of morbidity in older ages. The expansion of morbidity hypothesis is validated for major categories of population: rural, urban, male and female. Older females bear a much heavier burden of chronic non-communicable diseases and are vulnerable to a higher proportion of unhealthy years. The age-structural shifts in morbidity and mortality signal the steady progress of epidemiological transition in India. © Cambridge University Press 2013.","author":[{"dropping-particle":"","family":"Arokiasamy","given":"Perianayagam","non-dropping-particle":"","parse-names":false,"suffix":""},{"dropping-particle":"","family":"Yadav","given":"Suryakant","non-dropping-particle":"","parse-names":false,"suffix":""}],"container-title":"Journal of Biosocial Science","id":"ITEM-2","issue":"4","issued":{"date-parts":[["2014"]]},"page":"462-479","title":"Changing age patterns of morbidity vis-à-vis mortality in India","type":"article-journal","volume":"46"},"uris":["http://www.mendeley.com/documents/?uuid=b612e350-a2af-4c58-a6c0-abe2f40f0250"]}],"mendeley":{"formattedCitation":"(24,54)","plainTextFormattedCitation":"(24,54)","previouslyFormattedCitation":"(24,53)"},"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(24,54)</w:t>
      </w:r>
      <w:r>
        <w:rPr>
          <w:rFonts w:cs="Calibri" w:cstheme="minorHAnsi"/>
          <w:sz w:val="24"/>
          <w:szCs w:val="24"/>
        </w:rPr>
      </w:r>
      <w:r>
        <w:rPr>
          <w:sz w:val="24"/>
          <w:szCs w:val="24"/>
          <w:rFonts w:cs="Calibri"/>
        </w:rPr>
        <w:fldChar w:fldCharType="end"/>
      </w:r>
      <w:r>
        <w:rPr>
          <w:rFonts w:cs="Calibri" w:cstheme="minorHAnsi"/>
          <w:sz w:val="24"/>
          <w:szCs w:val="24"/>
        </w:rPr>
        <w:t xml:space="preserve">. The low reported health status scores of this cohort observed in this study could be a result of these vulnerabilities.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 xml:space="preserve">In this study more females reported pain, problems with performing usual activities, and barriers to self-care than their male counterparts in the middle and older age cohorts. These findings are in line with other studies from high-income settings showing that females report more problems in the pain, and usual activities domain than males </w:t>
      </w:r>
      <w:r>
        <w:fldChar w:fldCharType="begin"/>
      </w:r>
      <w:r>
        <w:rPr>
          <w:sz w:val="24"/>
          <w:szCs w:val="24"/>
          <w:rFonts w:cs="Calibri"/>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mendeley":{"formattedCitation":"(49)","plainTextFormattedCitation":"(49)","previouslyFormattedCitation":"(49)"},"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(49)</w:t>
      </w:r>
      <w:r>
        <w:rPr>
          <w:rFonts w:cs="Calibri" w:cstheme="minorHAnsi"/>
          <w:sz w:val="24"/>
          <w:szCs w:val="24"/>
        </w:rPr>
      </w:r>
      <w:r>
        <w:rPr>
          <w:sz w:val="24"/>
          <w:szCs w:val="24"/>
          <w:rFonts w:cs="Calibri"/>
        </w:rPr>
        <w:fldChar w:fldCharType="end"/>
      </w:r>
      <w:r>
        <w:rPr>
          <w:rFonts w:cs="Calibri" w:cstheme="minorHAnsi"/>
          <w:sz w:val="24"/>
          <w:szCs w:val="24"/>
        </w:rPr>
        <w:t xml:space="preserve">. It was seen that young females and middle-aged and older males reported higher odds of having anxiety and depression than their opposite sex counterparts. This psychological morbidity seems to be the main driver of poor health status scores among these three demographic cohorts in our study. There is evidence of younger age and female sex being predictive of anxiety and depression after injury </w:t>
      </w:r>
      <w:r>
        <w:fldChar w:fldCharType="begin"/>
      </w:r>
      <w:r>
        <w:rPr>
          <w:sz w:val="24"/>
          <w:szCs w:val="24"/>
          <w:rFonts w:cs="Calibri"/>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mendeley":{"formattedCitation":"(49)","plainTextFormattedCitation":"(49)","previouslyFormattedCitation":"(49)"},"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(49)</w:t>
      </w:r>
      <w:r>
        <w:rPr>
          <w:rFonts w:cs="Calibri" w:cstheme="minorHAnsi"/>
          <w:sz w:val="24"/>
          <w:szCs w:val="24"/>
        </w:rPr>
      </w:r>
      <w:r>
        <w:rPr>
          <w:sz w:val="24"/>
          <w:szCs w:val="24"/>
          <w:rFonts w:cs="Calibri"/>
        </w:rPr>
        <w:fldChar w:fldCharType="end"/>
      </w:r>
      <w:r>
        <w:rPr>
          <w:rFonts w:cs="Calibri" w:cstheme="minorHAnsi"/>
          <w:sz w:val="24"/>
          <w:szCs w:val="24"/>
        </w:rPr>
        <w:t xml:space="preserve">. The reasons for injured middle-aged and older males reporting higher odds for anxiety and depression is unclear and contrary to prevalence evidence from India </w:t>
      </w:r>
      <w:r>
        <w:fldChar w:fldCharType="begin"/>
      </w:r>
      <w:r>
        <w:rPr>
          <w:sz w:val="24"/>
          <w:szCs w:val="24"/>
          <w:rFonts w:cs="Calibri"/>
        </w:rPr>
        <w:instrText>ADDIN CSL_CITATION {"citationItems":[{"id":"ITEM-1","itemData":{"DOI":"10.1016/S2215-0366(19)30475-4","ISSN":"22150374","PMID":"31879245","abstract":"Background: Mental disorders are among the leading causes of non-fatal disease burden in India, but a systematic understanding of their prevalence, disease burden, and risk factors is not readily available for each state of India. In this report, we describe the prevalence and disease burden of each mental disorder for the states of India, from 1990 to 2017. Methods: We used all accessible data from multiple sources to estimate the prevalence of mental disorders, years lived with disability (YLDs), and disability-adjusted life-years (DALYs) caused by these disorders for all the states of India from 1990 to 2017, as part of the Global Burden of Diseases, Injuries, and Risk Factors Study. We assessed the heterogeneity and time trends of mental disorders across the states of India. We grouped states on the basis of their Socio-demographic Index (SDI), which is a composite measure of per-capita income, mean education, and fertility rate in women younger than 25 years. We also assessed the association of major mental disorders with suicide deaths. We calculated 95% uncertainty intervals (UIs) for the point estimates. Findings: In 2017, 197·3 million (95% UI 178·4–216·4) people had mental disorders in India, including 45·7 million (42·4–49·8) with depressive disorders and 44·9 million (41·2–48·9) with anxiety disorders. We found a significant, but modest, correlation between the prevalence of depressive disorders and suicide death rate at the state level for females (r2=0·33, p=0·0009) and males (r2=0·19, p=0·015). The contribution of mental disorders to the total DALYs in India increased from 2·5% (2·0–3·1) in 1990 to 4·7% (3·7–5·6) in 2017. In 2017, depressive disorders contributed the most to the total mental disorders DALYs (33·8%, 29·5–38·5), followed by anxiety disorders (19·0%, 15·9–22·4), idiopathic developmental intellectual disability (IDID; 10·8%, 6·3–15·9), schizophrenia (9·8%, 7·7–12·4), bipolar disorder (6·9%, 4·9–9·6), conduct disorder (5·9%, 4·0–8·1), autism spectrum disorders (3·2%, 2·7–3·8), eating disorders (2·2%, 1·7–2·8), and attention-deficit hyperactivity disorder (ADHD; 0·3%, 0·2–0·5); other mental disorders comprised 8·0% (6·1–10·1) of DALYs. Almost all (&gt;99·9%) of these DALYs were made up of YLDs. The DALY rate point estimates of mental disorders with onset predominantly in childhood and adolescence (IDID, conduct disorder, autism spectrum disorders, and ADHD) were higher in low SDI states than in middle SDI and high SDI states in 20…","author":[{"dropping-particle":"","family":"Sagar","given":"Rajesh","non-dropping-particle":"","parse-names":false,"suffix":""},{"dropping-particle":"","family":"Dandona","given":"Rakhi","non-dropping-particle":"","parse-names":false,"suffix":""},{"dropping-particle":"","family":"Gururaj","given":"Gopalkrishna","non-dropping-particle":"","parse-names":false,"suffix":""},{"dropping-particle":"","family":"Dhaliwal","given":"R. S.","non-dropping-particle":"","parse-names":false,"suffix":""},{"dropping-particle":"","family":"Singh","given":"Aditya","non-dropping-particle":"","parse-names":false,"suffix":""},{"dropping-particle":"","family":"Ferrari","given":"Alize","non-dropping-particle":"","parse-names":false,"suffix":""},{"dropping-particle":"","family":"Dua","given":"Tarun","non-dropping-particle":"","parse-names":false,"suffix":""},{"dropping-particle":"","family":"Ganguli","given":"Atreyi","non-dropping-particle":"","parse-names":false,"suffix":""},{"dropping-particle":"","family":"Varghese","given":"Mathew","non-dropping-particle":"","parse-names":false,"suffix":""},{"dropping-particle":"","family":"Chakma","given":"Joy K.","non-dropping-particle":"","parse-names":false,"suffix":""},{"dropping-particle":"","family":"Kumar","given":"G. Anil","non-dropping-particle":"","parse-names":false,"suffix":""},{"dropping-particle":"","family":"Shaji","given":"K. S.","non-dropping-particle":"","parse-names":false,"suffix":""},{"dropping-particle":"","family":"Ambekar","given":"Atul","non-dropping-particle":"","parse-names":false,"suffix":""},{"dropping-particle":"","family":"Rangaswamy","given":"Thara","non-dropping-particle":"","parse-names":false,"suffix":""},{"dropping-particle":"","family":"Vijayakumar","given":"Lakshmi","non-dropping-particle":"","parse-names":false,"suffix":""},{"dropping-particle":"","family":"Agarwal","given":"Vivek","non-dropping-particle":"","parse-names":false,"suffix":""},{"dropping-particle":"","family":"Krishnankutty","given":"Rinu P.","non-dropping-particle":"","parse-names":false,"suffix":""},{"dropping-particle":"","family":"Bhatia","given":"Rohit","non-dropping-particle":"","parse-names":false,"suffix":""},{"dropping-particle":"","family":"Charlson","given":"Fiona","non-dropping-particle":"","parse-names":false,"suffix":""},{"dropping-particle":"","family":"Chowdhary","given":"Neerja","non-dropping-particle":"","parse-names":false,"suffix":""},{"dropping-particle":"","family":"Erskine","given":"Holly E.","non-dropping-particle":"","parse-names":false,"suffix":""},{"dropping-particle":"","family":"Glenn","given":"Scott D.","non-dropping-particle":"","parse-names":false,"suffix":""},{"dropping-particle":"","family":"Krish","given":"Varsha","non-dropping-particle":"","parse-names":false,"suffix":""},{"dropping-particle":"","family":"Mantilla Herrera","given":"Ana M.","non-dropping-particle":"","parse-names":false,"suffix":""},{"dropping-particle":"","family":"Mutreja","given":"Parul","non-dropping-particle":"","parse-names":false,"suffix":""},{"dropping-particle":"","family":"Odell","given":"Christopher M.","non-dropping-particle":"","parse-names":false,"suffix":""},{"dropping-particle":"","family":"Pal","given":"Pramod K.","non-dropping-particle":"","parse-names":false,"suffix":""},{"dropping-particle":"","family":"Prakash","given":"Sanjay","non-dropping-particle":"","parse-names":false,"suffix":""},{"dropping-particle":"","family":"Santomauro","given":"Damian","non-dropping-particle":"","parse-names":false,"suffix":""},{"dropping-particle":"","family":"Shukla","given":"D. K.","non-dropping-particle":"","parse-names":false,"suffix":""},{"dropping-particle":"","family":"Singh","given":"Ravinder","non-dropping-particle":"","parse-names":false,"suffix":""},{"dropping-particle":"","family":"Singh","given":"R. K.Lenin","non-dropping-particle":"","parse-names":false,"suffix":""},{"dropping-particle":"","family":"Thakur","given":"J. S.","non-dropping-particle":"","parse-names":false,"suffix":""},{"dropping-particle":"","family":"ThekkePurakkal","given":"Akhil S.","non-dropping-particle":"","parse-names":false,"suffix":""},{"dropping-particle":"","family":"Varghese","given":"Chris M.","non-dropping-particle":"","parse-names":false,"suffix":""},{"dropping-particle":"","family":"Reddy","given":"K. Srinath","non-dropping-particle":"","parse-names":false,"suffix":""},{"dropping-particle":"","family":"Swaminathan","given":"Soumya","non-dropping-particle":"","parse-names":false,"suffix":""},{"dropping-particle":"","family":"Whiteford","given":"Harvey","non-dropping-particle":"","parse-names":false,"suffix":""},{"dropping-particle":"","family":"Bekedam","given":"Hendrik J.","non-dropping-particle":"","parse-names":false,"suffix":""},{"dropping-particle":"","family":"Murray","given":"Christopher J.L.","non-dropping-particle":"","parse-names":false,"suffix":""},{"dropping-particle":"","family":"Vos","given":"Theo","non-dropping-particle":"","parse-names":false,"suffix":""},{"dropping-particle":"","family":"Dandona","given":"Lalit","non-dropping-particle":"","parse-names":false,"suffix":""}],"container-title":"The Lancet Psychiatry","id":"ITEM-1","issue":"2","issued":{"date-parts":[["2020"]]},"page":"148-161","title":"The burden of mental disorders across the states of India: the Global Burden of Disease Study 1990–2017","type":"article-journal","volume":"7"},"uris":["http://www.mendeley.com/documents/?uuid=329fa296-2b75-4411-9ef7-03c0a072732f"]}],"mendeley":{"formattedCitation":"(55)","plainTextFormattedCitation":"(55)","previouslyFormattedCitation":"(54)"},"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(55)</w:t>
      </w:r>
      <w:r>
        <w:rPr>
          <w:rFonts w:cs="Calibri" w:cstheme="minorHAnsi"/>
          <w:sz w:val="24"/>
          <w:szCs w:val="24"/>
        </w:rPr>
      </w:r>
      <w:r>
        <w:rPr>
          <w:sz w:val="24"/>
          <w:szCs w:val="24"/>
          <w:rFonts w:cs="Calibri"/>
        </w:rPr>
        <w:fldChar w:fldCharType="end"/>
      </w:r>
      <w:r>
        <w:rPr>
          <w:rFonts w:cs="Calibri" w:cstheme="minorHAnsi"/>
          <w:sz w:val="24"/>
          <w:szCs w:val="24"/>
        </w:rPr>
        <w:t xml:space="preserve">.  The reasons for this needs to be studied in-depth. Overall, the proportion of patients reporting psychological morbidity  (41%) was almost twice as high as seen in previous studies </w:t>
      </w:r>
      <w:r>
        <w:fldChar w:fldCharType="begin"/>
      </w:r>
      <w:r>
        <w:rPr>
          <w:sz w:val="24"/>
          <w:szCs w:val="24"/>
          <w:rFonts w:cs="Calibri"/>
        </w:rPr>
        <w:instrText>ADDIN CSL_CITATION {"citationItems":[{"id":"ITEM-1","itemData":{"DOI":"10.1007/s00068-019-01170-w","ISBN":"0123456789","ISSN":"16153146","PMID":"31236642","abstract":"Purpose: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Surgery","id":"ITEM-1","issue":"1","issued":{"date-parts":[["2021"]]},"page":"129-135","publisher":"Springer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life","type":"article-journal","volume":"47"},"uris":["http://www.mendeley.com/documents/?uuid=9ab6e8b3-6b38-4f9f-a843-a984be7dcfba"]},{"id":"ITEM-2","itemData":{"DOI":"10.1136/injuryprev-2019-043143","ISSN":"14755785","PMID":"31273029","abstract":"Introduction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Prevention","id":"ITEM-2","issue":"4","issued":{"date-parts":[["2020"]]},"page":"315-323","title":"Mortality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(41,43)","plainTextFormattedCitation":"(41,43)","previouslyFormattedCitation":"(41,43)"},"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(41,43)</w:t>
      </w:r>
      <w:r>
        <w:rPr>
          <w:rFonts w:cs="Calibri" w:cstheme="minorHAnsi"/>
          <w:sz w:val="24"/>
          <w:szCs w:val="24"/>
        </w:rPr>
      </w:r>
      <w:r>
        <w:rPr>
          <w:sz w:val="24"/>
          <w:szCs w:val="24"/>
          <w:rFonts w:cs="Calibri"/>
        </w:rPr>
        <w:fldChar w:fldCharType="end"/>
      </w:r>
      <w:r>
        <w:rPr>
          <w:rFonts w:cs="Calibri" w:cstheme="minorHAnsi"/>
          <w:sz w:val="24"/>
          <w:szCs w:val="24"/>
        </w:rPr>
        <w:t xml:space="preserve">. This underscores the need to account for psychological issues faced by trauma, often overlooked, as part of the long-term consequences of trauma </w:t>
      </w:r>
      <w:r>
        <w:fldChar w:fldCharType="begin"/>
      </w:r>
      <w:r>
        <w:rPr>
          <w:sz w:val="24"/>
          <w:szCs w:val="24"/>
          <w:rFonts w:cs="Calibri"/>
        </w:rPr>
        <w:instrText>ADDIN CSL_CITATION {"citationItems":[{"id":"ITEM-1","itemData":{"DOI":"https://dx.doi.org/10.2340/16501977-2616","ISBN":"1651-2081","PMID":"31616954","abstract":"OBJECTIVE: To investigate whether a range of previously identified biopsychosocial risk factors were associated with poorer health-related quality of life after transport-related injuries. METHODS: This study involved 1,574 participants who sustained a transport-related injury, claimed compensation through the Victorian compensation scheme (in the Australian state of Victoria), and contributed to their cross-sectional outcome survey. Health-related quality of life was assessed using the EQ-5D-3L instrument. RESULTS: Of the 1,574 participants (mean age 44.8 (standard deviation16.6) years, 61% reported poor recovery expectations, 55% reported high pain intensity, 54% reported poor satisfaction with care provided, and 41% reported no improvement in their recovery. Poor quality of life was defined as EQ-5D-3L summary score 0-0.70. Predictors of self-reported poor health-related quality of life included older age (65+ years) patients (adjusted odds ratios (aOR) = 1.73, 95% confidence interval (95% CI) 1.04-2.87), higher pain intensity (aOR = 2.17, 95% CI 1.27-3.71), self-reported pre-injury chronic pain (aOR = 1.47, 95% CI 1.00-2.17), self-reported pre-injury mental health issues (aOR = 2.62, 95% CI 1.80-3.82), no improvement in recovery in the last 3 months (aOR = 1.54, 95% CI 1.15-2.06), longer hospital stay (&gt;7 days) (aOR = 2.34, 95% CI 1.43-4.21) and no support from the family (aOR = 2.37, 95% CI 1.62-3.46). CONCLUSION: Biopsychosocial risk factors were associated with poorer health-related quality of life, regardless of the time since injury. Early assessment of these risk factors and tailored interventions will go some way towards improving outcomes among compensable patients with minor to moderate transport-related injuries.","author":[{"dropping-particle":"","family":"Samoborec","given":"S","non-dropping-particle":"","parse-names":false,"suffix":""},{"dropping-particle":"","family":"Simpson","given":"P","non-dropping-particle":"","parse-names":false,"suffix":""},{"dropping-particle":"","family":"Ruseckaite","given":"R","non-dropping-particle":"","parse-names":false,"suffix":""},{"dropping-particle":"","family":"Ayton","given":"D","non-dropping-particle":"","parse-names":false,"suffix":""},{"dropping-particle":"","family":"Evans","given":"S M","non-dropping-particle":"","parse-names":false,"suffix":""}],"container-title":"Journal of Rehabilitation Medicine","id":"ITEM-1","issued":{"date-parts":[["2019"]]},"language":"English","note":"Using Smart Source Parsing\nOct\nSamoborec, Stella\nSimpson, Pamela\nRuseckaite, Rasa\nAyton, Darshini\nEvans, Susan M","page":"16","title":"Biopsychosocial factors associated with poor health-related quality of life after minor to moderate transport-related injuries: Insights into the Victorian compensable population","type":"article-journal","volume":"16"},"uris":["http://www.mendeley.com/documents/?uuid=4d09cae0-31a0-44d2-a08f-44e4cebc0817"]}],"mendeley":{"formattedCitation":"(56)","plainTextFormattedCitation":"(56)","previouslyFormattedCitation":"(55)"},"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(56)</w:t>
      </w:r>
      <w:r>
        <w:rPr>
          <w:rFonts w:cs="Calibri" w:cstheme="minorHAnsi"/>
          <w:sz w:val="24"/>
          <w:szCs w:val="24"/>
        </w:rPr>
      </w:r>
      <w:r>
        <w:rPr>
          <w:sz w:val="24"/>
          <w:szCs w:val="24"/>
          <w:rFonts w:cs="Calibri"/>
        </w:rPr>
        <w:fldChar w:fldCharType="end"/>
      </w: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This paper has attempted to study the interaction of age and sex on QOL in an urban Indian cohort of trauma patients. Though the data collected uses the biological term sex corresponding to “female” and “male” routinely used in hospital records in India, this would also largely overlap with the social construct of gender as “woman” and “man” respectively in this context. We believe that in this context gendering would have already occurred before hospitalization and data collection and the participants in this study would have answered from a gender-perspective as a “woman” or “man”. However, we acknowledge that this study does not explore non-binary gender identities and non-heterosexual persons.</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 xml:space="preserve">Our study showed that while middle-aged women had the highest odds of reporting problems in the mobility, self-care, pain, and usual activities than other groups, they did not report lower overall health status. This could be because of the gendered norms influencing healthcare-seeking behavior among women in the Indian settings, where women may not consider their health status as requiring care despite having more health problems </w:t>
      </w:r>
      <w:r>
        <w:fldChar w:fldCharType="begin"/>
      </w:r>
      <w:r>
        <w:rPr>
          <w:sz w:val="24"/>
          <w:szCs w:val="24"/>
          <w:rFonts w:cs="Calibri"/>
        </w:rPr>
        <w:instrText>ADDIN CSL_CITATION {"citationItems":[{"id":"ITEM-1","itemData":{"DOI":"10.1371/journal.pone.0094295","ISSN":"19326203","PMID":"24718291","abstract":"In the process of health transition, India is facing rapid pace of demographic aging. Rapid increase in older adult population posed serious concerns regarding health and health care utilization for them. However, very limited research documented resultant implications of demographic aging for health and health care use in the nexus of marital status and gender. With this perspective, the present study examined patterns in morbidity prevalence and health seeking behaviour among older widows in India. Multivariate logistic regression models were estimated to examine the effects of socio-demographic conditions on morbidity prevalence among older widows and their health care seeking behavior. Data from the latest 60th round of National Sample Survey (NSS), 2004 was used. Overall, morbidity prevalence was 13% greater among older widows compared to older widowers. Adjusted prevalence of communicable and non-communicable diseases was found 74 and 192 per 1000 older widows respectively. At the same time, likelihood of seeking health care services for reported morbidities was substantially lower among older widows. The findings of this study are important to support policy makers and health care providers in identifying individuals 'at risk' and could be integrated into the current programs of social, economic and health security for the older persons. © 2014 Agrawal, Keshri.","author":[{"dropping-particle":"","family":"Agrawal","given":"Gopal","non-dropping-particle":"","parse-names":false,"suffix":""},{"dropping-particle":"","family":"Keshri","given":"Kunal","non-dropping-particle":"","parse-names":false,"suffix":""}],"container-title":"PLoS ONE","id":"ITEM-1","issue":"4","issued":{"date-parts":[["2014"]]},"page":"1-8","title":"Morbidity patterns and health care seeking behavior among older widows in India","type":"article-journal","volume":"9"},"uris":["http://www.mendeley.com/documents/?uuid=85faaa37-7fae-4dd8-af99-797f2907011b"]},{"id":"ITEM-2","itemData":{"DOI":"10.1186/s12939-018-0738-8","ISSN":"14759276","PMID":"29444674","abstract":"Background: Empirical evidence shows that the relationship between health-seeking behaviour and diverse gender elements, such as gendered social status, social control, ideology, gender process, marital status and procreative status, changes across settings. Given the high relevance of social settings, this paper intends to explore how gender elements interact with health-seeking practices among men and women residing in an Indian urban slum, in consideration of the unique socio-cultural context that characterises India's slums. Methods: The study was conducted in Sahid Smriti Colony, a peri-urban slum of Kolkata, India. The referral technique was used for selecting participants, as people in the study area were not very comfortable in discussing their health issues and health-seeking behaviours. The final sample included 66 participants, 34 men and 32 women. Data was collected through individual face-to-face in-depth interviews with a semi-structured questionnaire. Results: The data analysis shows six categories of reasons underlying women's preferences for informal healers, which are presented in the form of the following themes: cultural competency of care, easy communication, gender-induced affordability, avoidance of social stigma and labelling, living with the burden of cultural expectations and geographical and cognitive distance of formal health care. In case of men ease of access, quality of treatment and expected outcome of therapies are the three themes that emerged as the reasons behind their preferences for formal care. Conclusion: Our results suggest that both men and women utilise formal and informal care, but with different motives and expectations, leading to contrasting health-seeking outcomes. These gender-induced contrasts relate to a preference for socio-cultural (women) versus technological (men) therapies and long (women) versus fast (men) treatment, and are linked to their different societal and familial roles. The role of women in following and maintaining socio-cultural norms leads them to focus on care that involves long discussions mixed with socio-cultural traits that help avoid economic and social sanctions, while the role of men as bread earners requires them to look for care that ensures a fast and complete recovery so as to avoid financial pressures.","author":[{"dropping-particle":"","family":"Das","given":"Moumita","non-dropping-particle":"","parse-names":false,"suffix":""},{"dropping-particle":"","family":"Angeli","given":"Federica","non-dropping-particle":"","parse-names":false,"suffix":""},{"dropping-particle":"","family":"Krumeich","given":"Anja J.S.M.","non-dropping-particle":"","parse-names":false,"suffix":""},{"dropping-particle":"","family":"Schayck","given":"Onno C.P.","non-dropping-particle":"Van","parse-names":false,"suffix":""}],"container-title":"International Journal for Equity in Health","id":"ITEM-2","issue":"1","issued":{"date-parts":[["2018"]]},"page":"1-14","publisher":"International Journal for Equity in Health","title":"The gendered experience with respect to health-seeking behaviour in an urban slum of Kolkata, India","type":"article-journal","volume":"17"},"uris":["http://www.mendeley.com/documents/?uuid=d622da45-82b2-409d-b18b-8d41d731d6b3"]},{"id":"ITEM-3","itemData":{"abstract":"8{r{f, S{fiR-Govemment of India €iffir 3il{ or$m-ff ordr-qqa drrfl Ministrv of Statistics and Prosramme Implementation \" {rgrq qfdet sflqrur orftiq National Sample Survey Office E|Er 2015 \\","author":[{"dropping-particle":"","family":"National Sample Survey Office","given":"","non-dropping-particle":"","parse-names":false,"suffix":""}],"container-title":"Ministry of Statistics and Programme Implementation","id":"ITEM-3","issued":{"date-parts":[["2019"]]},"number-of-pages":"1-127","publisher-place":"New Delhi","title":"Key indicators of social consumption in India: Health","type":"report"},"uris":["http://www.mendeley.com/documents/?uuid=46c00bab-c651-4a13-828f-dd2c4ab38a7f"]}],"mendeley":{"formattedCitation":"(24,57,58)","plainTextFormattedCitation":"(24,57,58)","previouslyFormattedCitation":"(24,56,57)"},"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(24,57,58)</w:t>
      </w:r>
      <w:r>
        <w:rPr>
          <w:rFonts w:cs="Calibri" w:cstheme="minorHAnsi"/>
          <w:sz w:val="24"/>
          <w:szCs w:val="24"/>
        </w:rPr>
      </w:r>
      <w:r>
        <w:rPr>
          <w:sz w:val="24"/>
          <w:szCs w:val="24"/>
          <w:rFonts w:cs="Calibri"/>
        </w:rPr>
        <w:fldChar w:fldCharType="end"/>
      </w:r>
      <w:r>
        <w:rPr>
          <w:rFonts w:cs="Calibri" w:cstheme="minorHAnsi"/>
          <w:sz w:val="24"/>
          <w:szCs w:val="24"/>
        </w:rPr>
        <w:t xml:space="preserve">. This difference in reporting overall health status with respect to individual domains needs to investigated in future studies on trauma from urban India. Especially, focusing on functional morbidity problems in women and older populations.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 xml:space="preserve">The findings from our study indicate that males and females do not recover QOL at 3-months post trauma the same way across different age groups in the urban Indian context. The reasons for these differences should be explored in detail in future qualitative studies. Additionally, future research should focus on specific cohorts of trauma such as traumatic brain injury or spinal cord injuries and road traffic injuries or falls to study the differences in QOL outcomes and the reasons for the same. The findings of this study highlight that healthcare providers should consider options for addressing the persistent pain among post-discharge trauma patients. Moreover, it emphasizes the need for providing psychosocial care as part of trauma management to improve overall QOL among trauma patients. Additionally, given the differences between reporting overall health status and health-related problems faced, especially among women and older adults, healthcare providers could probe for these problems during post-discharge follow-ups visits.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 xml:space="preserve">However, these two biological variables are inadequate to understand how different social factors interact to affect QOL. There is a need to go beyond age and sex to explore interactions with other social dimensions such as income, class, caste, which determine how different age groups and sexes experience health outcomes due to marginalization, inequality, discrimination, health-seeking behavior, and access to healthcare services in the Indian context </w:t>
      </w:r>
      <w:r>
        <w:fldChar w:fldCharType="begin"/>
      </w:r>
      <w:r>
        <w:rPr>
          <w:sz w:val="24"/>
          <w:szCs w:val="24"/>
          <w:rFonts w:cs="Calibri"/>
        </w:rPr>
        <w:instrText>ADDIN CSL_CITATION {"citationItems":[{"id":"ITEM-1","itemData":{"DOI":"10.1080/17441690801892174","ISSN":"17441692","PMID":"19288340","abstract":"It is increasingly recognized that different axes of social power relations, such as gender and class, are interrelated, not as additive but as intersecting processes. This paper has reviewed existing research on the intersections between gender and class, and their impacts on health status and access to health care. The review suggests that intersecting stratification processes can significantly alter the impacts of any one dimension of inequality taken by itself. Studies confirm that socio-economic status measures cannot fully account for gender inequalities in health. A number of studies show that both gender and class affect the way in which risk factors are translated into health outcomes, but their intersections can be complex. Other studies indicate that responses to unaffordable health care often vary by the gender and class location of sick individuals and their households. They strongly suggest that economic class should not be analysed by itself, and that apparent class differences can be misinterpreted without gender analysis. Insufficient attention to intersectionality in much of the health literature has significant human costs, because those affected most negatively tend to be those who are poorest and most oppressed by gender and other forms of social inequality. The programme and policy costs are also likely to be high in terms of poorly functioning programmes, and ineffective poverty alleviation and social and health policies.","author":[{"dropping-particle":"","family":"Iyer","given":"A.","non-dropping-particle":"","parse-names":false,"suffix":""},{"dropping-particle":"","family":"Sen","given":"G.","non-dropping-particle":"","parse-names":false,"suffix":""},{"dropping-particle":"","family":"Östlin","given":"P.","non-dropping-particle":"","parse-names":false,"suffix":""}],"container-title":"Global Public Health","id":"ITEM-1","issue":"SUPPL. 1","issued":{"date-parts":[["2008"]]},"page":"13-24","title":"The intersections of gender and class in health status and health care","type":"article-journal","volume":"3"},"uris":["http://www.mendeley.com/documents/?uuid=947562a7-0d67-47c2-b1f2-c43f0951c360"]},{"id":"ITEM-2","itemData":{"DOI":"10.1016/j.hpopen.2021.100040","ISSN":"25902296","abstract":"Despite renewed policy priorities to universalise health coverage, unmet need for healthcare is long-standing concern in India. The recent data suggests the unmet healthcare need amounts to a notable share of twelve per cent. While studies have examined inequalities in healthcare utilisation in single axes of social power, there was no consensus on the role of the intersectionality between class, caste and gender in shaping the unmet health need. Utilising data from National Sample survey 75th round (2017–18), this paper identifies the factors contributing to such unmet need and investigate the intersectionality of class with caste and gender in determining unmet need. The contribution of socioeconomic factors was assessed by the decomposition method &amp; multivariate logistic regression was used to measure inter and intra-class differentials in unmet need. The analysis informs that class inequality is fundamental to having unmet need with limited role of gender and caste. Economic class however, interacting with caste and gender unfolds wider gaps in access to healthcare. While inter-class differences in unmet need are observed across caste as well as gender, intra-class differences intensify more by caste inequalities. The findings indicate the significance of the intersectional approach in identifying the sources of health inequity and special recognition to the income-poor and socially marginalised in policy agenda. Eliminating the barriers to health care access therefore needs a multidimensional construct of identifying combination of attributes to be focused towards realization of universal health coverage. These observations should aid in formulation and restructuring of the existing healthcare interventions to achieve equity in healthcare provision.","author":[{"dropping-particle":"","family":"Mahapatro","given":"Sandhya R.","non-dropping-particle":"","parse-names":false,"suffix":""},{"dropping-particle":"","family":"James","given":"K.S.","non-dropping-particle":"","parse-names":false,"suffix":""},{"dropping-particle":"","family":"Mishra","given":"Udaya S.","non-dropping-particle":"","parse-names":false,"suffix":""}],"container-title":"Health Policy OPEN","id":"ITEM-2","issue":"November 2020","issued":{"date-parts":[["2021"]]},"page":"100040","publisher":"The Authors","title":"Intersection of class, caste, gender and unmet healthcare needs in India: Implications for health policy","type":"article-journal","volume":"2"},"uris":["http://www.mendeley.com/documents/?uuid=06503e28-acf5-4ca7-86d3-49a3234cc0dc"]}],"mendeley":{"formattedCitation":"(59,60)","plainTextFormattedCitation":"(59,60)","previouslyFormattedCitation":"(58,59)"},"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t>(59,60)</w:t>
      </w:r>
      <w:r>
        <w:rPr>
          <w:rFonts w:cs="Calibri" w:cstheme="minorHAnsi"/>
          <w:sz w:val="24"/>
          <w:szCs w:val="24"/>
        </w:rPr>
      </w:r>
      <w:r>
        <w:rPr>
          <w:sz w:val="24"/>
          <w:szCs w:val="24"/>
          <w:rFonts w:cs="Calibri"/>
        </w:rPr>
        <w:fldChar w:fldCharType="end"/>
      </w:r>
      <w:r>
        <w:rPr>
          <w:rFonts w:cs="Calibri" w:cstheme="minorHAnsi"/>
          <w:sz w:val="24"/>
          <w:szCs w:val="24"/>
        </w:rPr>
        <w:t>. This is important to provide a more nuanced understanding of the intersectional nature of these interactions within this cohort.  This will help in identifying additional vulnerable groups who may require more attention by the healthcare system and develop policies to improve their health outcomes.</w:t>
      </w:r>
    </w:p>
    <w:p>
      <w:pPr>
        <w:pStyle w:val="Normal"/>
        <w:spacing w:before="0" w:after="0"/>
        <w:jc w:val="both"/>
        <w:rPr>
          <w:rFonts w:cs="Calibri" w:cstheme="minorHAnsi"/>
          <w:i/>
          <w:i/>
          <w:iCs/>
          <w:sz w:val="24"/>
          <w:szCs w:val="24"/>
        </w:rPr>
      </w:pPr>
      <w:r>
        <w:rPr>
          <w:rFonts w:cs="Calibri" w:cstheme="minorHAnsi"/>
          <w:i/>
          <w:iCs/>
          <w:sz w:val="24"/>
          <w:szCs w:val="24"/>
        </w:rPr>
      </w:r>
    </w:p>
    <w:p>
      <w:pPr>
        <w:pStyle w:val="Normal"/>
        <w:spacing w:before="0" w:after="0"/>
        <w:jc w:val="both"/>
        <w:rPr>
          <w:rFonts w:cs="Calibri" w:cstheme="minorHAnsi"/>
          <w:i/>
          <w:i/>
          <w:iCs/>
          <w:sz w:val="24"/>
          <w:szCs w:val="24"/>
        </w:rPr>
      </w:pPr>
      <w:r>
        <w:rPr>
          <w:rFonts w:cs="Calibri" w:cstheme="minorHAnsi"/>
          <w:i/>
          <w:iCs/>
          <w:sz w:val="24"/>
          <w:szCs w:val="24"/>
        </w:rPr>
        <w:t>Limitations</w:t>
      </w:r>
    </w:p>
    <w:p>
      <w:pPr>
        <w:pStyle w:val="Normal"/>
        <w:spacing w:before="0" w:after="0"/>
        <w:jc w:val="both"/>
        <w:rPr>
          <w:rFonts w:cs="Calibri" w:cstheme="minorHAnsi"/>
          <w:sz w:val="24"/>
          <w:szCs w:val="24"/>
        </w:rPr>
      </w:pPr>
      <w:r>
        <w:rPr>
          <w:rFonts w:cs="Calibri" w:cstheme="minorHAnsi"/>
          <w:sz w:val="24"/>
          <w:szCs w:val="24"/>
        </w:rPr>
        <w:t xml:space="preserve">Various socioeconomic factors interact with age and sex to affect QOL, including household income, education status, nature of occupation, and type of caregiving. Not including these variables has limited the study interaction of age and sex on QOL in trauma patients in this paper. Future research should study the interactions of these variables along with age and sex on QOL in trauma patients. This study does not include other sexes such as transpersons or persons with non-binary gender identities who tend to be more socioeconomically vulnerable in the Indian context.  </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 xml:space="preserve">Adjusting for injury severity based on just psychological parameters may not always be accurate </w:t>
      </w:r>
      <w:r>
        <w:fldChar w:fldCharType="begin"/>
      </w:r>
      <w:r>
        <w:rPr>
          <w:sz w:val="24"/>
          <w:szCs w:val="24"/>
          <w:rFonts w:cs="Calibri"/>
        </w:rPr>
        <w:instrText>ADDIN CSL_CITATION {"citationItems":[{"id":"ITEM-1","itemData":{"DOI":"10.1590/S0080-623420150000700020","ISSN":"00806234","abstract":"Objective: Identify studies that made adjustments to the equation of Trauma and Injury Severity Score (TRISS) and compared the discriminatory ability of both modified and original equations. Method: An integrative review of studies published between 1990 and 2014 using the following databases: LILACS, MEDLINE, PubMed and SciELO, based on searches using the term \"TRISS\". Results: 32 studies were included in this review. Of 67 adjustments to TRISS equations identified, 35 (52.2%) resulted in improved accuracy of this index in the prediction of survival probability for trauma patients. Adjustments of TRISS coefficients to study population were frequent, but did not always improve the predictive ability of the analyzed models. Replacement of physiological variables of the Revised Trauma Score (RTS) and changes in the Injury Severity Score (ISS) in the original equation presented varied performance. An alteration to the method of age inclusion in the equation, and the insertion of gender, comorbidities and trauma mechanism, presented a tendency towards improved performance of the TRISS. Conclusion: Different proposals of adjustments to the TRISS were identified in this review and indicated, in particular, RTS fragilities in the original model and the need to change the method of age inclusion in the equation to improve the predictive ability of this index.","author":[{"dropping-particle":"","family":"Domingues","given":"Cristiane De Alencar","non-dropping-particle":"","parse-names":false,"suffix":""},{"dropping-particle":"","family":"Nogueira","given":"Lilia De Souza","non-dropping-particle":"","parse-names":false,"suffix":""},{"dropping-particle":"","family":"Settervall","given":"Cristina Helena Costanti","non-dropping-particle":"","parse-names":false,"suffix":""},{"dropping-particle":"","family":"Sousa","given":"Regina Marcia Cardoso","non-dropping-particle":"De","parse-names":false,"suffix":""}],"container-title":"Revista da Escola de Enfermagem","id":"ITEM-1","issue":"SpecialIssue","issued":{"date-parts":[["2015"]]},"page":"135-143","title":"Performance of Trauma and Injury Severity Score (TRISS) adjustments: An integrative review","type":"article-journal","volume":"49"},"uris":["http://www.mendeley.com/documents/?uuid=2b19ed23-f3ec-4d02-8644-c754e71518cc"]}],"mendeley":{"formattedCitation":"(61)","plainTextFormattedCitation":"(61)","previouslyFormattedCitation":"(60)"},"properties":{"noteIndex":0},"schema":"https://github.com/citation-style-language/schema/raw/master/csl-citation.json"}</w:instrText>
      </w:r>
      <w:r>
        <w:rPr>
          <w:rFonts w:cs="Calibri" w:cstheme="minorHAnsi"/>
          <w:sz w:val="24"/>
          <w:szCs w:val="24"/>
        </w:rPr>
      </w:r>
      <w:r>
        <w:rPr>
          <w:sz w:val="24"/>
          <w:szCs w:val="24"/>
          <w:rFonts w:cs="Calibri"/>
        </w:rPr>
        <w:fldChar w:fldCharType="separate"/>
      </w:r>
      <w:r>
        <w:rPr>
          <w:rFonts w:cs="Calibri" w:cstheme="minorHAnsi"/>
          <w:sz w:val="24"/>
          <w:szCs w:val="24"/>
        </w:rPr>
      </w:r>
      <w:r>
        <w:rPr>
          <w:rFonts w:cs="Calibri" w:cstheme="minorHAnsi"/>
        </w:rPr>
        <w:t>(61)</w:t>
      </w:r>
      <w:r>
        <w:rPr>
          <w:rFonts w:cs="Calibri" w:cstheme="minorHAnsi"/>
          <w:sz w:val="24"/>
          <w:szCs w:val="24"/>
        </w:rPr>
      </w:r>
      <w:r>
        <w:rPr>
          <w:sz w:val="24"/>
          <w:szCs w:val="24"/>
          <w:rFonts w:cs="Calibri"/>
        </w:rPr>
        <w:fldChar w:fldCharType="end"/>
      </w:r>
      <w:r>
        <w:rPr>
          <w:rFonts w:cs="Calibri" w:cstheme="minorHAnsi"/>
        </w:rPr>
        <w:t>.</w:t>
      </w:r>
      <w:r>
        <w:rPr>
          <w:rFonts w:cs="Calibri" w:cstheme="minorHAnsi"/>
          <w:sz w:val="24"/>
          <w:szCs w:val="24"/>
        </w:rPr>
        <w:t xml:space="preserve"> We decided to use it to adjust for severity based on a recent analysis we conducted which showed it better discrimination and calibration than local models (Study III). Conducting a telephonic interview could have affected the ability of participants to understand the questions and thereby the reported responses. We tried to follow the instructions on how to collect the information over the telephone as much as possible. This study only captures those who responded during the follow-up calls, leaving out drop-outs. Another limitation is that using QOL measured at a single point of time does not allow in observing changes in QOL across time between the different age and sex groups. Longitudinal studies from low resource settings would help in understanding patterns and changes over time.</w:t>
      </w:r>
    </w:p>
    <w:p>
      <w:pPr>
        <w:pStyle w:val="Normal"/>
        <w:spacing w:before="0" w:after="0"/>
        <w:jc w:val="both"/>
        <w:rPr>
          <w:rFonts w:cs="Calibri" w:cstheme="minorHAnsi"/>
          <w:b/>
          <w:b/>
          <w:bCs/>
          <w:sz w:val="24"/>
          <w:szCs w:val="24"/>
        </w:rPr>
      </w:pPr>
      <w:r>
        <w:rPr>
          <w:rFonts w:cs="Calibri" w:cstheme="minorHAnsi"/>
          <w:b/>
          <w:bCs/>
          <w:sz w:val="24"/>
          <w:szCs w:val="24"/>
        </w:rPr>
      </w:r>
    </w:p>
    <w:p>
      <w:pPr>
        <w:pStyle w:val="Normal"/>
        <w:spacing w:before="0" w:after="0"/>
        <w:jc w:val="both"/>
        <w:rPr>
          <w:rFonts w:cs="Calibri" w:cstheme="minorHAnsi"/>
          <w:b/>
          <w:b/>
          <w:bCs/>
          <w:sz w:val="24"/>
          <w:szCs w:val="24"/>
        </w:rPr>
      </w:pPr>
      <w:r>
        <w:rPr>
          <w:rFonts w:cs="Calibri" w:cstheme="minorHAnsi"/>
          <w:b/>
          <w:bCs/>
          <w:sz w:val="24"/>
          <w:szCs w:val="24"/>
        </w:rPr>
        <w:t>Conclusion</w:t>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24"/>
          <w:szCs w:val="24"/>
        </w:rPr>
      </w:pPr>
      <w:r>
        <w:rPr>
          <w:rFonts w:cs="Calibri" w:cstheme="minorHAnsi"/>
          <w:sz w:val="24"/>
          <w:szCs w:val="24"/>
        </w:rPr>
        <w:t>Our study indicates that there are differences in how age and sex interact to affect post-discharge QOL among trauma patients in urban India. Older females report the lowest health status while middle-aged women reported the highest odds of functional morbidity. Psychological morbidity was reported most among middle-aged and older males as well as young females. Elevating pain and providing psychosocial care as part of follow-up in healthcare settings may improve QOL in trauma patients, especially among those demographics reporting higher odds of these morbidities. More research from different settings, longitudinal studies, and in-depth qualitative investigations are required to assess the nature, extent, and interaction of these and other socioeconomic variables in LMIC settings like India.</w:t>
      </w:r>
    </w:p>
    <w:p>
      <w:pPr>
        <w:pStyle w:val="Normal"/>
        <w:shd w:val="clear" w:color="auto" w:fill="FFFFFF"/>
        <w:spacing w:lineRule="auto" w:line="240" w:before="0" w:after="0"/>
        <w:textAlignment w:val="baseline"/>
        <w:rPr>
          <w:rFonts w:ascii="Segoe UI" w:hAnsi="Segoe UI" w:eastAsia="Times New Roman" w:cs="Segoe UI"/>
          <w:color w:val="000000"/>
          <w:sz w:val="24"/>
          <w:szCs w:val="24"/>
          <w:lang w:eastAsia="en-IN"/>
        </w:rPr>
      </w:pPr>
      <w:r>
        <w:rPr>
          <w:rFonts w:eastAsia="Times New Roman" w:cs="Segoe UI" w:ascii="Segoe UI" w:hAnsi="Segoe UI"/>
          <w:color w:val="000000"/>
          <w:sz w:val="24"/>
          <w:szCs w:val="24"/>
          <w:lang w:eastAsia="en-IN"/>
        </w:rPr>
      </w:r>
    </w:p>
    <w:p>
      <w:pPr>
        <w:pStyle w:val="Normal"/>
        <w:spacing w:before="0" w:after="0"/>
        <w:jc w:val="both"/>
        <w:rPr>
          <w:rFonts w:cs="Calibri" w:cstheme="minorHAnsi"/>
          <w:b/>
          <w:b/>
          <w:bCs/>
          <w:sz w:val="24"/>
          <w:szCs w:val="24"/>
        </w:rPr>
      </w:pPr>
      <w:r>
        <w:rPr>
          <w:rFonts w:cs="Calibri" w:cstheme="minorHAnsi"/>
          <w:b/>
          <w:bCs/>
          <w:sz w:val="24"/>
          <w:szCs w:val="24"/>
        </w:rPr>
        <w:t>References</w:t>
      </w:r>
    </w:p>
    <w:p>
      <w:pPr>
        <w:pStyle w:val="Normal"/>
        <w:widowControl w:val="false"/>
        <w:spacing w:lineRule="auto" w:line="240" w:before="0" w:after="0"/>
        <w:ind w:left="640" w:hanging="640"/>
        <w:rPr>
          <w:rFonts w:cs="Calibri" w:cstheme="minorHAnsi"/>
          <w:b/>
          <w:b/>
          <w:bCs/>
          <w:sz w:val="24"/>
          <w:szCs w:val="24"/>
        </w:rPr>
      </w:pPr>
      <w:r>
        <w:rPr>
          <w:rFonts w:cs="Calibri" w:cstheme="minorHAnsi"/>
          <w:b/>
          <w:bCs/>
          <w:sz w:val="24"/>
          <w:szCs w:val="24"/>
        </w:rPr>
      </w:r>
    </w:p>
    <w:p>
      <w:pPr>
        <w:pStyle w:val="Normal"/>
        <w:widowControl w:val="false"/>
        <w:spacing w:lineRule="auto" w:line="240" w:before="0" w:after="0"/>
        <w:ind w:left="640" w:hanging="640"/>
        <w:rPr>
          <w:rFonts w:ascii="Calibri" w:hAnsi="Calibri" w:cs="Calibri"/>
          <w:sz w:val="24"/>
          <w:szCs w:val="24"/>
        </w:rPr>
      </w:pPr>
      <w:r>
        <w:fldChar w:fldCharType="begin"/>
      </w:r>
      <w:r>
        <w:rPr>
          <w:sz w:val="24"/>
          <w:szCs w:val="24"/>
        </w:rPr>
        <w:instrText>ADDIN Mendeley Bibliography CSL_BIBLIOGRAPHY</w:instrText>
      </w:r>
      <w:r>
        <w:rPr>
          <w:sz w:val="24"/>
          <w:szCs w:val="24"/>
        </w:rPr>
      </w:r>
      <w:r>
        <w:rPr>
          <w:sz w:val="24"/>
          <w:szCs w:val="24"/>
        </w:rPr>
        <w:fldChar w:fldCharType="separate"/>
      </w:r>
      <w:r>
        <w:rPr>
          <w:sz w:val="24"/>
          <w:szCs w:val="24"/>
        </w:rPr>
      </w:r>
      <w:r>
        <w:rPr>
          <w:rFonts w:cs="Calibri"/>
          <w:sz w:val="24"/>
          <w:szCs w:val="24"/>
        </w:rPr>
        <w:t xml:space="preserve">1. </w:t>
        <w:tab/>
        <w:t xml:space="preserve">GBD 2019 Demographics Collaborators. Global age-sex-specific fertility, mortality, healthy life expectancy (HALE), and population estimates in 204 countries and territories, 1950–2019: a comprehensive demographic analysis for the Global Burden of Disease Study 2019. Lancet. 2020;396(10258):1160–203.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 </w:t>
        <w:tab/>
        <w:t>Haagsma J, Bonsel G, de Jongh M, Polinder S. Agreement between retrospectively assessed health-related quality of life collected 1 week and 12 months post-injury: an observational follow-up study. Heal Qual Life Outcomes [Internet]. 2019;17(1):70. Available from: http://ovidsp.ovid.com/ovidweb.cgi?T=JS&amp;CSC=Y&amp;NEWS=N&amp;PAGE=fulltext&amp;D=medl&amp;AN=31014327http://pmt-eu.hosted.exlibrisgroup.com/openurl/46KIB_INST/46KIB_INST_services_page?sid=OVID:medline&amp;id=pmid:31014327&amp;id=doi:10.1186%2Fs12955-019-1139-4&amp;issn=1477-7525&amp;isb</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 </w:t>
        <w:tab/>
        <w:t>Rios-Diaz AJ, Herrera-Escobar JP, Lilley EJ, Appelson JR, Gabbe B, Brasel K, et al. Routine inclusion of long-term functional and patient-reported outcomes into trauma registries: The FORTE project. J Trauma Acute Care Surg [Internet]. 2017;83(1):97–104. Available from: http://ovidsp.ovid.com/ovidweb.cgi?T=JS&amp;CSC=Y&amp;NEWS=N&amp;PAGE=fulltext&amp;D=medc1&amp;AN=28426563http://pmt-eu.hosted.exlibrisgroup.com/openurl/46KIB_INST/46KIB_INST_services_page?sid=OVID:medline&amp;id=pmid:28426563&amp;id=doi:10.1097%2FTA.0000000000001490&amp;issn=2163-0755&amp;</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 </w:t>
        <w:tab/>
        <w:t>Wisborg T, Manskow US, Jeppesen E. Trauma outcome research – More is needed. Acta Anaesthesiol Scand [Internet]. 2017;61(4):362–4. Available from: https://doi.org/10.1111/aas.12875</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 </w:t>
        <w:tab/>
        <w:t>Kruithof N, de Jongh MAC, de Munter L, Lansink KWW, Polinder S. The effect of socio-economic status on non-fatal outcome after injury: A systematic review. Injury [Internet]. 2017;48(3):578–90. Available from: http://dx.doi.org/10.1016/j.injury.2017.01.013</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6. </w:t>
        <w:tab/>
        <w:t>Ahmed W, Alwe R, Wade D. One-year functional outcomes following major trauma: experience of a UK level 1 major trauma centre. Clin Rehabil [Internet]. 2017;31(12):1646–52. Available from: http://journals.sagepub.com/doi/10.1177/0269215517712044</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7. </w:t>
        <w:tab/>
        <w:t xml:space="preserve">Nguyen H, Ivers R, Jan S, Pham C. Analysis of out-of-pocket costs associated with hospitalised injuries in Vietnam. BMJ Glob Heal. 2017;2(1).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8. </w:t>
        <w:tab/>
        <w:t xml:space="preserve">Hossain MS, Harvey LA, Islam MS, Rahman MA, Liu H, Herbert RD. Loss of work-related income impoverishes people with SCI and their families in Bangladesh. Spinal Cord. 2020;58(4):423–9.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9. </w:t>
        <w:tab/>
        <w:t>Jagnoor J, Prinja S, Nguyen H, Gabbe BJ, Peden M, Ivers RQ. Mortality and health-related quality of life following injuries and associated factors: a cohort study in Chandigarh, North India. Inj Prev [Internet]. 2019;04:4. Available from: https://doi.org/10.1136/injuryprev-2019-043143</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10. </w:t>
        <w:tab/>
        <w:t xml:space="preserve">Amurwon J, Carr D. ‘It’s Like i Never Had a Child of My Own’: Care and Support for the Elderly in a Changing Socioeconomic Context in Rural Uganda. Journals Gerontol - Ser B Psychol Sci Soc Sci. 2019;74(8):1483–91.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11. </w:t>
        <w:tab/>
        <w:t>Levasseur M, Généreux M, Bruneau JF, Vanasse A, Chabot É, Beaulac C, et al. Importance of proximity to resources, social support, transportation and neighborhood security for mobility and social participation in older adults: Results from a scoping study. BMC Public Health [Internet]. 2015;15(1):1–19. Available from: http://dx.doi.org/10.1186/s12889-015-1824-0</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12. </w:t>
        <w:tab/>
        <w:t>Brinda EM, Attermann J, Gerdtham UG, Enemark U. Socio-economic inequalities in health and health service use among older adults in India : results from the WHO Study on Global AGEing and adult health survey. Public Health [Internet]. 2016;141:32–41. Available from: http://dx.doi.org/10.1016/j.puhe.2016.08.005</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13. </w:t>
        <w:tab/>
        <w:t xml:space="preserve">Gupta GR, Oomman N, Grown C, Conn K, Hawkes S, Shawar YR, et al. Gender Equality , Norms , and Health 5 Gender equality and gender norms : framing the opportunities for health. Lancet. 2019;393.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14. </w:t>
        <w:tab/>
        <w:t>Kennedy E, Binder G, Humphries-waa K, Tidhar T, Cini K, Comrie-thomson L, et al. Articles Gender inequalities in health and wellbeing across the first two decades of life : an analysis of 40 low-income and middle-income countries in the Asia-Pacific region. Lancet Glob Heal [Internet]. 2020;8(12):1473-e488. Available from: http://dx.doi.org/10.1016/S2214-109X(20)30354-5</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15. </w:t>
        <w:tab/>
        <w:t>Waqas A, Turk M, Naveed S, Amin A, Kiwanuka H, Shafique N, et al. Perceived social support among patients with burn injuries: a perspective from the developing world. Burns [Internet]. 2017;(no pagina. Available from: https://www.cochranelibrary.com/central/doi/10.1002/central/CN-01405589/full</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16. </w:t>
        <w:tab/>
        <w:t>Awang H, Mansor N. Predicting Employment Status of Injured Workers Following a Case Management Intervention. Saf Health Work [Internet]. 2018;9(3):347–51. Available from: https://doi.org/10.1016/j.shaw.2017.11.001</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17. </w:t>
        <w:tab/>
        <w:t>Quadir MM, Lee YJ, Hoque R, Karim MM, Alamgir H. How are the surviving workers of the Rana Plaza factory collapse in Bangladesh doing: quality of life, participation restriction, income and occupation. Disabil Rehabil [Internet]. 2019;1–7. Available from: http://ovidsp.ovid.com/ovidweb.cgi?T=JS&amp;CSC=Y&amp;NEWS=N&amp;PAGE=fulltext&amp;D=medp&amp;AN=31211925</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18. </w:t>
        <w:tab/>
        <w:t>Fabricius AM, D’Souza A, Amodio V, Colantonio A, Mollayeva T. Women’s Gendered Experiences of Traumatic Brain Injury. Qual Health Res [Internet]. 2020;30(7):1033–44. Available from: https://doi.org/10.1177/1049732319900163</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19. </w:t>
        <w:tab/>
        <w:t>Gopinath B, Jagnoor J, Harris IA, Nicholas M, Casey P, Blyth F, et al. Health-related quality of life 24 months after sustaining a minor musculoskeletal injury in a road traffic crash: A prospective cohort study. Traffic Inj Prev [Internet]. 2017;18(3):251–6. Available from: http://ovidsp.ovid.com/ovidweb.cgi?T=JS&amp;CSC=Y&amp;NEWS=N&amp;PAGE=fulltext&amp;D=med13&amp;AN=27736156http://pmt-eu.hosted.exlibrisgroup.com/openurl/46KIB_INST/46KIB_INST_services_page?sid=OVID:medline&amp;id=pmid:27736156&amp;id=doi:10.1080%2F15389588.2016.1244335&amp;issn=1538-958</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20. </w:t>
        <w:tab/>
        <w:t>Brown K, Cameron ID, Keay L, Coxon K, Ivers R. Functioning and health-related quality of life following injury in older people: a systematic review. Inj Prev [Internet]. 2017;23(6):403–11. Available from: https://doi.org/10.1136/injuryprev-2016-042192</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21. </w:t>
        <w:tab/>
        <w:t>Mollayeva T, Mollayeva S, Colantonio A. Traumatic brain injury: sex, gender and intersecting vulnerabilities [Internet]. Vol. 14, Nature Reviews Neurology. 2018. p. 711–22. Available from: https://doi.org/10.1038/s41582-018-0091-y</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22. </w:t>
        <w:tab/>
        <w:t>Rissanen R, Ifver J, Hasselberg M, Berg HY. Quality of life following road traffic injury: the impact of age and gender. Qual Life Res [Internet]. 2020;20:20. Available from: http://ovidsp.ovid.com/ovidweb.cgi?T=JS&amp;CSC=Y&amp;NEWS=N&amp;PAGE=fulltext&amp;D=medp&amp;AN=31960212</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23. </w:t>
        <w:tab/>
        <w:t xml:space="preserve">Carmel S. Health and Well-Being in Late Life : Gender Differences Worldwide. Front Med. 2019;6(October):3–6.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24. </w:t>
        <w:tab/>
        <w:t xml:space="preserve">Agrawal G, Keshri K. Morbidity patterns and health care seeking behavior among older widows in India. PLoS One. 2014;9(4):1–8.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25. </w:t>
        <w:tab/>
        <w:t>Bauer GR. Incorporating intersectionality theory into population health research methodology: Challenges and the potential to advance health equity. Soc Sci Med [Internet]. 2014;110:10–7. Available from: http://dx.doi.org/10.1016/j.socscimed.2014.03.022</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26. </w:t>
        <w:tab/>
        <w:t>Richardson LJ, Brown TH. (En)gendering racial disparities in health trajectories: A life course and intersectional analysis. SSM - Popul Heal [Internet]. 2016;2:425–35. Available from: http://dx.doi.org/10.1016/j.ssmph.2016.04.011</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27. </w:t>
        <w:tab/>
        <w:t>Wilson Y, White A, Jefferson A, Danis M. Intersectionality in Clinical Medicine: The Need for a Conceptual Framework. Am J Bioeth [Internet]. 2019;19(2):8–19. Available from: https://doi.org/10.1080/15265161.2018.1557275</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28. </w:t>
        <w:tab/>
        <w:t xml:space="preserve">Meara JG, Leather AJM, Hagander L, Alkire BC, Alonso N, Ameh EA, et al. Global Surgery 2030: Evidence and solutions for achieving health, welfare, and economic development. Lancet. 2015;386(9993):569–624.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29. </w:t>
        <w:tab/>
        <w:t>Babhulkar S, Apte A, Barick D, Hoogervorst P, Tian Y, Wang Y. Trauma care systems in India and China. OTA Int Open Access J Orthop Trauma [Internet]. 2019 Mar [cited 2021 May 26];2(S1):e017. Available from: https://journals.lww.com/otainternational/Fulltext/2019/03011/Trauma_care_systems_in_India_and_China__A_grim.5.aspx</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30. </w:t>
        <w:tab/>
        <w:t>Menon GR, Singh L, Sharma P, Yadav P, Sharma S, Kalaskar S, et al. National Burden Estimates of healthy life lost in India, 2017: an analysis using direct mortality data and indirect disability data. Lancet Glob Heal [Internet]. 2019;7(12):e1675–84. Available from: http://dx.doi.org/10.1016/S2214-109X(19)30451-6</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31. </w:t>
        <w:tab/>
        <w:t>ClinicalTrials.gov. Identifier: NCT03235388 The Trauma Audit Filters Trial (TAFT) [Internet]. 2017 [cited 2019 Apr 20]. Available from: https://clinicaltrials.gov/ct2/show/NCT03235388</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32. </w:t>
        <w:tab/>
        <w:t xml:space="preserve">Indian Council of Medical Research. Ethical Guidelines for on Human Participants Indian Council of Medical Research. Biomed Res. 2006;1–120.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33. </w:t>
        <w:tab/>
        <w:t>Word Health Organization. International Statistical Classification of Diseases and Related Health Problems 10th Revision (ICD-10)-WHO Version for2016 [Internet]. 2016. Available from: http://apps.who.int/classifications/icd10/browse/2016/en#/XX</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34. </w:t>
        <w:tab/>
        <w:t>EuroQol Group. EQ-5D Instruments | About EQ-5D [Internet]. [cited 2018 May 7]. Available from: https://euroqol.org/eq-5d-instruments/</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35. </w:t>
        <w:tab/>
        <w:t>Carey G. Quantitative Methods In Neuroscience [Internet]. Boulder, CO, USA: Department of Psychology and Neuroscience, University of Colorado; 2013. Available from: http://psych.colorado.edu/~carey/qmin/QMIN_2013_03_17.pdf</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36. </w:t>
        <w:tab/>
        <w:t>R Core Team. R: A language and environment for statistical computing [Internet]. Vienna, Austria: R Foundation for Statistical Computing; 2018. Available from: https://www.r-project.org/.</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37. </w:t>
        <w:tab/>
        <w:t xml:space="preserve">Courvoisier DS, Combescure C, Agoritsas T, Gayet-Ageron A, Perneger T V. Performance of logistic regression modeling: Beyond the number of events per variable, the role of data structure. J Clin Epidemiol. 2011;64(9):993–1000.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38. </w:t>
        <w:tab/>
        <w:t>Austin PC, Steyerberg EW. The number of subjects per variable required in linear regression analyses. J Clin Epidemiol [Internet]. 2015;68(6):627–36. Available from: http://dx.doi.org/10.1016/j.jclinepi.2014.12.014</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39. </w:t>
        <w:tab/>
        <w:t xml:space="preserve">de Jong VMT, Eijkemans MJC, van Calster B, Timmerman D, Moons KGM, Steyerberg EW, et al. Sample size considerations and predictive performance of multinomial logistic prediction models. Stat Med. 2019;38(9):1601–19.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40. </w:t>
        <w:tab/>
        <w:t>Jyani G, Sharma A, Prinja S, Kar SS, Trivedi M, Patro BK, et al. Development of an EQ-5D Value Set for India Using an Extended Design (DEVINE) Study: The Indian 5-Level Version EQ-5D Value Set. Value Heal [Internet]. 2021; Available from: https://doi.org/10.1016/j.jval.2021.11.1370</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41. </w:t>
        <w:tab/>
        <w:t xml:space="preserve">Jagnoor J, Prinja S, Nguyen H, Gabbe BJ, Peden M, Ivers RQ. Mortality and health-related quality of life following injuries and associated factors: A cohort study in Chandigarh, North India. Inj Prev. 2020;26(4):315–23.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42. </w:t>
        <w:tab/>
        <w:t>Geraerds AJLM, Bonsel GJ, Janssen MF, de Jongh MA, Spronk I, Polinder S, et al. The added value of the EQ-5D with a cognition dimension in injury patients with and without traumatic brain injury. Qual Life Res [Internet]. 2019;28(7):1931–9. Available from: http://dx.doi.org/10.1007/s11136-019-02144-6</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43. </w:t>
        <w:tab/>
        <w:t>Wihlke G, Strömmer L, Troëng T, Brattström O. Long-term follow-up of patients treated for traumatic injury regarding physical and psychological function and health-related quality of life. Eur J Trauma Emerg Surg [Internet]. 2021;47(1):129–35. Available from: https://doi.org/10.1007/s00068-019-01170-w</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44. </w:t>
        <w:tab/>
        <w:t xml:space="preserve">Kularatna S, Whitty JA, Johnson NW, Jayasinghe R, Scuffham PA. EQ-5D-3L derived population norms for health related quality of life in Sri Lanka. PLoS One. 2014;9(11):1–12.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45. </w:t>
        <w:tab/>
        <w:t xml:space="preserve">Dasari M, David SD, Miller E, Puyana JC, Roy N. Comparative analysis of gender differences in outcomes after trauma in India and the USA: Case for standardised coding of injury mechanisms in trauma registries. BMJ Glob Heal. 2017;2(2).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46. </w:t>
        <w:tab/>
        <w:t>van der Vliet QMJ, Bhashyam AR, Hietbrink F, Houwert RM, Oner FC, Leenen LPH. Routine incorporation of longer-term patient-reported outcomes into a Dutch trauma registry. Qual Life Res [Internet]. 2019;28(10):2731–9. Available from: http://ovidsp.ovid.com/ovidweb.cgi?T=JS&amp;CSC=Y&amp;NEWS=N&amp;PAGE=fulltext&amp;D=medl&amp;AN=31098797http://pmt-eu.hosted.exlibrisgroup.com/openurl/46KIB_INST/46KIB_INST_services_page?sid=OVID:medline&amp;id=pmid:31098797&amp;id=doi:10.1007%2Fs11136-019-02211-y&amp;issn=0962-9343&amp;is</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47. </w:t>
        <w:tab/>
        <w:t>Spronk I, Polinder S, van Loey NEE, van der Vlies CH, Pijpe A, Haagsma JA, et al. Health related quality of life 5-7 years after minor and severe burn injuries: a multicentre cross-sectional study. Burns [Internet]. 2019;45(6):1291–9. Available from: http://ovidsp.ovid.com/ovidweb.cgi?T=JS&amp;CSC=Y&amp;NEWS=N&amp;PAGE=fulltext&amp;D=prem&amp;AN=31174971http://pmt-eu.hosted.exlibrisgroup.com/openurl/46KIB_INST/46KIB_INST_services_page?sid=OVID:medline&amp;id=pmid:31174971&amp;id=doi:10.1016%2Fj.burns.2019.03.017&amp;issn=0305-4179&amp;i</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48. </w:t>
        <w:tab/>
        <w:t>David SD, Aroke A, Roy N, Solomon H, Lundborg CS, Gerdin Wärnberg M. Measuring socioeconomic outcomes in trauma patients up to one year post-discharge: A systematic review and meta-analysis. Injury [Internet]. 2021;(xxxx). Available from: https://doi.org/10.1016/j.injury.2021.10.012</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49. </w:t>
        <w:tab/>
        <w:t>Gabbe BJ, Simpson PM, Cameron PA, Ponsford J, Lyons RA, Collie A, et al. Long-term health status and trajectories of seriously injured patients: A population-based longitudinal study. PLoS Med / Public Libr Sci [Internet]. 2017;14(7):e1002322. Available from: http://ovidsp.ovid.com/ovidweb.cgi?T=JS&amp;CSC=Y&amp;NEWS=N&amp;PAGE=fulltext&amp;D=med13&amp;AN=28678814http://pmt-eu.hosted.exlibrisgroup.com/openurl/46KIB_INST/46KIB_INST_services_page?sid=OVID:medline&amp;id=pmid:28678814&amp;id=doi:10.1371%2Fjournal.pmed.1002322&amp;issn=1549-1277</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50. </w:t>
        <w:tab/>
        <w:t>Martino C, Russo E, Santonastaso DP, Gamberini E, Bertoni S, Padovani E, et al. Long-term outcomes in major trauma patients and correlations with the acute phase. World J Emerg Surg [Internet]. 2020;15:6. Available from: http://ovidsp.ovid.com/ovidweb.cgi?T=JS&amp;CSC=Y&amp;NEWS=N&amp;PAGE=fulltext&amp;D=prem&amp;AN=31956336</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51. </w:t>
        <w:tab/>
        <w:t xml:space="preserve">Ghosh D. Determinants of the Quality of Life Among Elderly : Comparison Between China and India. Int J Community Soc Dev. 2020;2(1):71–98.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52. </w:t>
        <w:tab/>
        <w:t>Vu HM, Nguyen LH, Tran TH, Pham KTH, Phan HT, Nguyen HN, et al. Effects of Chronic Comorbidities on the Health-Related Quality of Life among Older Patients after Falls in Vietnamese Hospitals. Int J Environ Res Public Heal [Electronic Resour [Internet]. 2019;16(19):27. Available from: http://ovidsp.ovid.com/ovidweb.cgi?T=JS&amp;CSC=Y&amp;NEWS=N&amp;PAGE=fulltext&amp;D=prem&amp;AN=31569612http://pmt-eu.hosted.exlibrisgroup.com/openurl/46KIB_INST/46KIB_INST_services_page?sid=OVID:medline&amp;id=pmid:31569612&amp;id=doi:10.3390%2Fijerph16193623&amp;issn=1660-4601&amp;isbn=&amp;</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53. </w:t>
        <w:tab/>
        <w:t>Santino C, Zeeshan M, Hamidi M, Hanna K, Saljuqi AT, Kulvatunyou N, et al. Prospective evaluation of health-related quality of life in geriatric trauma patients. Surgery [Internet]. 2019;166(3):403–7. Available from: http://ovidsp.ovid.com/ovidweb.cgi?T=JS&amp;CSC=Y&amp;NEWS=N&amp;PAGE=fulltext&amp;D=prem&amp;AN=31235245</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54. </w:t>
        <w:tab/>
        <w:t xml:space="preserve">Arokiasamy P, Yadav S. Changing age patterns of morbidity vis-à-vis mortality in India. J Biosoc Sci. 2014;46(4):462–79.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55. </w:t>
        <w:tab/>
        <w:t xml:space="preserve">Sagar R, Dandona R, Gururaj G, Dhaliwal RS, Singh A, Ferrari A, et al. The burden of mental disorders across the states of India: the Global Burden of Disease Study 1990–2017. The Lancet Psychiatry. 2020;7(2):148–61.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56. </w:t>
        <w:tab/>
        <w:t>Samoborec S, Simpson P, Ruseckaite R, Ayton D, Evans SM. Biopsychosocial factors associated with poor health-related quality of life after minor to moderate transport-related injuries: Insights into the Victorian compensable population. J Rehabil Med [Internet]. 2019;16:16. Available from: http://ovidsp.ovid.com/ovidweb.cgi?T=JS&amp;CSC=Y&amp;NEWS=N&amp;PAGE=fulltext&amp;D=medp&amp;AN=31616954</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57. </w:t>
        <w:tab/>
        <w:t xml:space="preserve">Das M, Angeli F, Krumeich AJSM, Van Schayck OCP. The gendered experience with respect to health-seeking behaviour in an urban slum of Kolkata, India. Int J Equity Health. 2018;17(1):1–14.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58. </w:t>
        <w:tab/>
        <w:t>National Sample Survey Office. Key indicators of social consumption in India: Health [Internet]. Ministry of Statistics and Programme Implementation. New Delhi; 2019. Available from: http://mail.mospi.gov.in/index.php/catalog/161/download/1949</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59. </w:t>
        <w:tab/>
        <w:t xml:space="preserve">Iyer A, Sen G, Östlin P. The intersections of gender and class in health status and health care. Glob Public Health. 2008;3(SUPPL. 1):13–24. </w:t>
      </w:r>
    </w:p>
    <w:p>
      <w:pPr>
        <w:pStyle w:val="Normal"/>
        <w:widowControl w:val="false"/>
        <w:spacing w:lineRule="auto" w:line="240" w:before="0" w:after="0"/>
        <w:ind w:left="640" w:hanging="640"/>
        <w:rPr>
          <w:rFonts w:ascii="Calibri" w:hAnsi="Calibri" w:cs="Calibri"/>
          <w:sz w:val="24"/>
          <w:szCs w:val="24"/>
        </w:rPr>
      </w:pPr>
      <w:r>
        <w:rPr>
          <w:rFonts w:cs="Calibri"/>
          <w:sz w:val="24"/>
          <w:szCs w:val="24"/>
        </w:rPr>
        <w:t xml:space="preserve">60. </w:t>
        <w:tab/>
        <w:t>Mahapatro SR, James KS, Mishra US. Intersection of class, caste, gender and unmet healthcare needs in India: Implications for health policy. Heal Policy OPEN [Internet]. 2021;2(November 2020):100040. Available from: https://doi.org/10.1016/j.hpopen.2021.100040</w:t>
      </w:r>
    </w:p>
    <w:p>
      <w:pPr>
        <w:pStyle w:val="Normal"/>
        <w:widowControl w:val="false"/>
        <w:spacing w:lineRule="auto" w:line="240" w:before="0" w:after="0"/>
        <w:ind w:left="640" w:hanging="640"/>
        <w:rPr>
          <w:rFonts w:ascii="Calibri" w:hAnsi="Calibri" w:cs="Calibri"/>
          <w:sz w:val="24"/>
        </w:rPr>
      </w:pPr>
      <w:r>
        <w:rPr>
          <w:rFonts w:cs="Calibri"/>
          <w:sz w:val="24"/>
          <w:szCs w:val="24"/>
        </w:rPr>
        <w:t xml:space="preserve">61. </w:t>
        <w:tab/>
        <w:t xml:space="preserve">Domingues CDA, Nogueira LDS, Settervall CHC, De Sousa RMC. Performance of Trauma and Injury Severity Score (TRISS) adjustments: An integrative review. Rev da Esc Enferm. 2015;49(SpecialIssue):135–43. </w:t>
      </w:r>
    </w:p>
    <w:p>
      <w:pPr>
        <w:pStyle w:val="Normal"/>
        <w:spacing w:before="0" w:after="0"/>
        <w:jc w:val="both"/>
        <w:rPr>
          <w:rFonts w:cs="Calibri" w:cstheme="minorHAnsi"/>
          <w:b/>
          <w:b/>
          <w:bCs/>
          <w:sz w:val="24"/>
          <w:szCs w:val="24"/>
        </w:rPr>
      </w:pPr>
      <w:r>
        <w:rPr>
          <w:sz w:val="24"/>
          <w:szCs w:val="24"/>
        </w:rPr>
      </w:r>
      <w:r>
        <w:rPr>
          <w:sz w:val="24"/>
          <w:szCs w:val="24"/>
        </w:rPr>
        <w:fldChar w:fldCharType="end"/>
      </w:r>
    </w:p>
    <w:p>
      <w:pPr>
        <w:pStyle w:val="Normal"/>
        <w:spacing w:before="0" w:after="0"/>
        <w:jc w:val="both"/>
        <w:rPr>
          <w:rFonts w:cs="Calibri" w:cstheme="minorHAnsi"/>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2-02-28T22:23:0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Aha! Did it only include these variables and not the other variables in the ensemble? That’s very good! Then maybe we should call it physiological ensemble of something like that, in paper III.</w:t>
      </w:r>
    </w:p>
  </w:comment>
  <w:comment w:id="1" w:author="Martin Gerdin Wärnberg" w:date="2022-02-28T22:25:0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Correct?</w:t>
      </w:r>
    </w:p>
  </w:comment>
  <w:comment w:id="2" w:author="Martin Gerdin Wärnberg" w:date="2022-02-28T22:25:4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But in the end you used simple logistic regression, right? </w:t>
      </w:r>
    </w:p>
  </w:comment>
  <w:comment w:id="3" w:author="Martin Gerdin Wärnberg" w:date="2022-02-28T22:27:0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And this made the VIF drop to less than 5, right?</w:t>
      </w:r>
    </w:p>
  </w:comment>
  <w:comment w:id="4" w:author="Martin Gerdin Wärnberg" w:date="2022-02-28T22:27:4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The EPV is independent of the outcome prevalence, so remove?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146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564dfa"/>
    <w:rPr>
      <w:sz w:val="16"/>
      <w:szCs w:val="16"/>
    </w:rPr>
  </w:style>
  <w:style w:type="character" w:styleId="CommentTextChar" w:customStyle="1">
    <w:name w:val="Comment Text Char"/>
    <w:basedOn w:val="DefaultParagraphFont"/>
    <w:link w:val="CommentText"/>
    <w:uiPriority w:val="99"/>
    <w:semiHidden/>
    <w:qFormat/>
    <w:rsid w:val="00564dfa"/>
    <w:rPr>
      <w:sz w:val="20"/>
      <w:szCs w:val="20"/>
      <w:lang w:val="en-US"/>
    </w:rPr>
  </w:style>
  <w:style w:type="character" w:styleId="CommentSubjectChar" w:customStyle="1">
    <w:name w:val="Comment Subject Char"/>
    <w:basedOn w:val="CommentTextChar"/>
    <w:link w:val="CommentSubject"/>
    <w:uiPriority w:val="99"/>
    <w:semiHidden/>
    <w:qFormat/>
    <w:rsid w:val="00564dfa"/>
    <w:rPr>
      <w:b/>
      <w:bCs/>
      <w:sz w:val="20"/>
      <w:szCs w:val="20"/>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564df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64dfa"/>
    <w:pPr/>
    <w:rPr>
      <w:b/>
      <w:bCs/>
    </w:rPr>
  </w:style>
  <w:style w:type="paragraph" w:styleId="Revision">
    <w:name w:val="Revision"/>
    <w:uiPriority w:val="99"/>
    <w:semiHidden/>
    <w:qFormat/>
    <w:rsid w:val="0083192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759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17592d"/>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768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ddarth.david@ki.se"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D9CDF-36A8-465D-BFDC-D7EDC00B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Application>LibreOffice/7.0.4.2$Linux_X86_64 LibreOffice_project/00$Build-2</Application>
  <AppVersion>15.0000</AppVersion>
  <Pages>18</Pages>
  <Words>7019</Words>
  <Characters>42000</Characters>
  <CharactersWithSpaces>48512</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2021-09-21T08:44:00Z</dcterms:created>
  <dc:creator>Siddarth David</dc:creator>
  <dc:description/>
  <dc:language>en-GB</dc:language>
  <cp:lastModifiedBy>Martin Gerdin Wärnberg</cp:lastModifiedBy>
  <cp:lastPrinted>2022-01-25T14:34:00Z</cp:lastPrinted>
  <dcterms:modified xsi:type="dcterms:W3CDTF">2022-02-28T22:33:16Z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http://www.zotero.org/styles/bmj-open</vt:lpwstr>
  </property>
  <property fmtid="{D5CDD505-2E9C-101B-9397-08002B2CF9AE}" pid="8" name="Mendeley Recent Style Id 4_1">
    <vt:lpwstr>http://www.zotero.org/styles/harvard-cite-them-right</vt:lpwstr>
  </property>
  <property fmtid="{D5CDD505-2E9C-101B-9397-08002B2CF9AE}" pid="9" name="Mendeley Recent Style Id 5_1">
    <vt:lpwstr>http://www.zotero.org/styles/ieee</vt:lpwstr>
  </property>
  <property fmtid="{D5CDD505-2E9C-101B-9397-08002B2CF9AE}" pid="10" name="Mendeley Recent Style Id 6_1">
    <vt:lpwstr>http://www.zotero.org/styles/modern-humanities-research-association</vt:lpwstr>
  </property>
  <property fmtid="{D5CDD505-2E9C-101B-9397-08002B2CF9AE}" pid="11" name="Mendeley Recent Style Id 7_1">
    <vt:lpwstr>http://www.zotero.org/styles/national-library-of-medicine</vt:lpwstr>
  </property>
  <property fmtid="{D5CDD505-2E9C-101B-9397-08002B2CF9AE}" pid="12" name="Mendeley Recent Style Id 8_1">
    <vt:lpwstr>http://www.zotero.org/styles/springer-socpsych-brackets</vt:lpwstr>
  </property>
  <property fmtid="{D5CDD505-2E9C-101B-9397-08002B2CF9AE}" pid="13" name="Mendeley Recent Style Id 9_1">
    <vt:lpwstr>http://www.zotero.org/styles/vancouver</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7th edition</vt:lpwstr>
  </property>
  <property fmtid="{D5CDD505-2E9C-101B-9397-08002B2CF9AE}" pid="16" name="Mendeley Recent Style Name 2_1">
    <vt:lpwstr>American Sociological Association</vt:lpwstr>
  </property>
  <property fmtid="{D5CDD505-2E9C-101B-9397-08002B2CF9AE}" pid="17" name="Mendeley Recent Style Name 3_1">
    <vt:lpwstr>BMJ Open</vt:lpwstr>
  </property>
  <property fmtid="{D5CDD505-2E9C-101B-9397-08002B2CF9AE}" pid="18" name="Mendeley Recent Style Name 4_1">
    <vt:lpwstr>Cite Them Right 10th edition - Harvard</vt:lpwstr>
  </property>
  <property fmtid="{D5CDD505-2E9C-101B-9397-08002B2CF9AE}" pid="19" name="Mendeley Recent Style Name 5_1">
    <vt:lpwstr>IEEE</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Name 7_1">
    <vt:lpwstr>National Library of Medicine</vt:lpwstr>
  </property>
  <property fmtid="{D5CDD505-2E9C-101B-9397-08002B2CF9AE}" pid="22" name="Mendeley Recent Style Name 8_1">
    <vt:lpwstr>Springer - SocPsych (numeric, brackets)</vt:lpwstr>
  </property>
  <property fmtid="{D5CDD505-2E9C-101B-9397-08002B2CF9AE}" pid="23" name="Mendeley Recent Style Name 9_1">
    <vt:lpwstr>Vancouver</vt:lpwstr>
  </property>
  <property fmtid="{D5CDD505-2E9C-101B-9397-08002B2CF9AE}" pid="24" name="Mendeley Unique User Id_1">
    <vt:lpwstr>36c97317-ae77-305c-b7c9-c2ea2628f190</vt:lpwstr>
  </property>
</Properties>
</file>